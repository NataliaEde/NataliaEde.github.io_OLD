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4C35" w14:textId="77777777" w:rsidR="009C25F0" w:rsidRPr="00995F71" w:rsidRDefault="009C25F0" w:rsidP="009C25F0">
      <w:pPr>
        <w:autoSpaceDE w:val="0"/>
        <w:autoSpaceDN w:val="0"/>
        <w:adjustRightInd w:val="0"/>
        <w:spacing w:line="312" w:lineRule="auto"/>
        <w:rPr>
          <w:rFonts w:ascii="Baskerville" w:hAnsi="Baskerville" w:cs="Baskerville"/>
          <w:color w:val="000000"/>
          <w:sz w:val="32"/>
          <w:szCs w:val="32"/>
        </w:rPr>
      </w:pPr>
      <w:r w:rsidRPr="00995F71">
        <w:rPr>
          <w:rFonts w:ascii="Baskerville" w:hAnsi="Baskerville" w:cs="Baskerville"/>
          <w:color w:val="000000"/>
          <w:sz w:val="32"/>
          <w:szCs w:val="32"/>
        </w:rPr>
        <w:t>Natalia Edelson</w:t>
      </w:r>
      <w:r w:rsidRPr="00995F71">
        <w:rPr>
          <w:rFonts w:ascii="Baskerville" w:hAnsi="Baskerville" w:cs="Baskerville"/>
          <w:color w:val="000000"/>
          <w:sz w:val="32"/>
          <w:szCs w:val="32"/>
        </w:rPr>
        <w:tab/>
      </w:r>
    </w:p>
    <w:p w14:paraId="12198FDB" w14:textId="77777777" w:rsidR="009C25F0" w:rsidRPr="00995F71" w:rsidRDefault="009C25F0" w:rsidP="009C25F0">
      <w:pPr>
        <w:autoSpaceDE w:val="0"/>
        <w:autoSpaceDN w:val="0"/>
        <w:adjustRightInd w:val="0"/>
        <w:spacing w:line="312" w:lineRule="auto"/>
        <w:rPr>
          <w:rFonts w:ascii="Baskerville" w:hAnsi="Baskerville" w:cs="Baskerville"/>
          <w:color w:val="000000"/>
          <w:sz w:val="32"/>
          <w:szCs w:val="32"/>
        </w:rPr>
      </w:pPr>
      <w:r w:rsidRPr="00995F71">
        <w:rPr>
          <w:rFonts w:ascii="Baskerville" w:hAnsi="Baskerville" w:cs="Baskerville"/>
          <w:color w:val="000000"/>
          <w:sz w:val="32"/>
          <w:szCs w:val="32"/>
        </w:rPr>
        <w:t>Jones Morgan</w:t>
      </w:r>
    </w:p>
    <w:p w14:paraId="79B08F1C" w14:textId="77777777" w:rsidR="009C25F0" w:rsidRPr="00995F71" w:rsidRDefault="009C25F0" w:rsidP="009C25F0">
      <w:pPr>
        <w:autoSpaceDE w:val="0"/>
        <w:autoSpaceDN w:val="0"/>
        <w:adjustRightInd w:val="0"/>
        <w:spacing w:line="312" w:lineRule="auto"/>
        <w:rPr>
          <w:rFonts w:ascii="Baskerville" w:hAnsi="Baskerville" w:cs="Baskerville"/>
          <w:color w:val="000000"/>
          <w:sz w:val="32"/>
          <w:szCs w:val="32"/>
        </w:rPr>
      </w:pPr>
      <w:r w:rsidRPr="00995F71">
        <w:rPr>
          <w:rFonts w:ascii="Baskerville" w:hAnsi="Baskerville" w:cs="Baskerville"/>
          <w:color w:val="000000"/>
          <w:sz w:val="32"/>
          <w:szCs w:val="32"/>
        </w:rPr>
        <w:t>June 2, 2022</w:t>
      </w:r>
    </w:p>
    <w:p w14:paraId="056F1B1D" w14:textId="77777777" w:rsidR="009C25F0" w:rsidRDefault="009C25F0" w:rsidP="009C25F0">
      <w:pPr>
        <w:autoSpaceDE w:val="0"/>
        <w:autoSpaceDN w:val="0"/>
        <w:adjustRightInd w:val="0"/>
        <w:spacing w:line="312" w:lineRule="auto"/>
        <w:rPr>
          <w:rFonts w:ascii="Baskerville" w:hAnsi="Baskerville" w:cs="Baskerville"/>
          <w:color w:val="000000"/>
          <w:sz w:val="26"/>
          <w:szCs w:val="26"/>
        </w:rPr>
      </w:pPr>
    </w:p>
    <w:p w14:paraId="126FD76B" w14:textId="205C3201" w:rsidR="009C25F0" w:rsidRDefault="00145647" w:rsidP="009C25F0">
      <w:pPr>
        <w:autoSpaceDE w:val="0"/>
        <w:autoSpaceDN w:val="0"/>
        <w:adjustRightInd w:val="0"/>
        <w:spacing w:line="312" w:lineRule="auto"/>
        <w:rPr>
          <w:rFonts w:ascii="Baskerville" w:hAnsi="Baskerville" w:cs="Baskerville"/>
          <w:color w:val="000000"/>
          <w:sz w:val="26"/>
          <w:szCs w:val="26"/>
        </w:rPr>
      </w:pPr>
      <w:r>
        <w:rPr>
          <w:rFonts w:ascii="Baskerville" w:hAnsi="Baskerville" w:cs="Baskerville"/>
          <w:color w:val="000000"/>
          <w:sz w:val="26"/>
          <w:szCs w:val="26"/>
        </w:rPr>
        <w:t xml:space="preserve"> </w:t>
      </w:r>
    </w:p>
    <w:p w14:paraId="658C37BB" w14:textId="3BC32424" w:rsidR="00995F71" w:rsidRPr="00E269DE" w:rsidRDefault="009C25F0" w:rsidP="00CB34E4">
      <w:pPr>
        <w:autoSpaceDE w:val="0"/>
        <w:autoSpaceDN w:val="0"/>
        <w:adjustRightInd w:val="0"/>
        <w:jc w:val="center"/>
        <w:rPr>
          <w:rFonts w:ascii="Baskerville" w:hAnsi="Baskerville" w:cs="Baskerville"/>
          <w:color w:val="D1431B"/>
          <w:spacing w:val="6"/>
          <w:kern w:val="1"/>
          <w:sz w:val="40"/>
          <w:szCs w:val="40"/>
        </w:rPr>
      </w:pPr>
      <w:r w:rsidRPr="00E269DE">
        <w:rPr>
          <w:rFonts w:ascii="Baskerville" w:hAnsi="Baskerville" w:cs="Baskerville"/>
          <w:color w:val="D1431B"/>
          <w:spacing w:val="6"/>
          <w:kern w:val="1"/>
          <w:sz w:val="40"/>
          <w:szCs w:val="40"/>
        </w:rPr>
        <w:t xml:space="preserve">Setting up Microsoft Studios for Success </w:t>
      </w:r>
    </w:p>
    <w:p w14:paraId="2D61DE7B" w14:textId="60BFFCCB" w:rsidR="009C25F0" w:rsidRDefault="009C25F0" w:rsidP="009C25F0">
      <w:pPr>
        <w:autoSpaceDE w:val="0"/>
        <w:autoSpaceDN w:val="0"/>
        <w:adjustRightInd w:val="0"/>
        <w:spacing w:after="160"/>
        <w:jc w:val="center"/>
        <w:rPr>
          <w:rFonts w:ascii="Baskerville" w:hAnsi="Baskerville" w:cs="Baskerville"/>
          <w:color w:val="493320"/>
          <w:kern w:val="1"/>
          <w:sz w:val="36"/>
          <w:szCs w:val="36"/>
        </w:rPr>
      </w:pPr>
      <w:r>
        <w:rPr>
          <w:rFonts w:ascii="Baskerville" w:hAnsi="Baskerville" w:cs="Baskerville"/>
          <w:color w:val="493320"/>
          <w:kern w:val="1"/>
          <w:sz w:val="36"/>
          <w:szCs w:val="36"/>
        </w:rPr>
        <w:t>Data Science</w:t>
      </w:r>
      <w:r w:rsidR="00995F71">
        <w:rPr>
          <w:rFonts w:ascii="Baskerville" w:hAnsi="Baskerville" w:cs="Baskerville"/>
          <w:color w:val="493320"/>
          <w:kern w:val="1"/>
          <w:sz w:val="36"/>
          <w:szCs w:val="36"/>
        </w:rPr>
        <w:t>,</w:t>
      </w:r>
      <w:r>
        <w:rPr>
          <w:rFonts w:ascii="Baskerville" w:hAnsi="Baskerville" w:cs="Baskerville"/>
          <w:color w:val="493320"/>
          <w:kern w:val="1"/>
          <w:sz w:val="36"/>
          <w:szCs w:val="36"/>
        </w:rPr>
        <w:t xml:space="preserve"> </w:t>
      </w:r>
      <w:r w:rsidR="00995F71">
        <w:rPr>
          <w:rFonts w:ascii="Baskerville" w:hAnsi="Baskerville" w:cs="Baskerville"/>
          <w:color w:val="493320"/>
          <w:kern w:val="1"/>
          <w:sz w:val="36"/>
          <w:szCs w:val="36"/>
        </w:rPr>
        <w:t>P</w:t>
      </w:r>
      <w:r>
        <w:rPr>
          <w:rFonts w:ascii="Baskerville" w:hAnsi="Baskerville" w:cs="Baskerville"/>
          <w:color w:val="493320"/>
          <w:kern w:val="1"/>
          <w:sz w:val="36"/>
          <w:szCs w:val="36"/>
        </w:rPr>
        <w:t>roject 1.</w:t>
      </w:r>
    </w:p>
    <w:p w14:paraId="1EA0D0EE" w14:textId="368F4FE9" w:rsidR="009C25F0" w:rsidRDefault="009C25F0" w:rsidP="009C25F0">
      <w:pPr>
        <w:autoSpaceDE w:val="0"/>
        <w:autoSpaceDN w:val="0"/>
        <w:adjustRightInd w:val="0"/>
        <w:spacing w:after="80" w:line="288" w:lineRule="auto"/>
        <w:rPr>
          <w:ins w:id="0" w:author="Mary Claire Brunelli" w:date="2022-06-12T17:22:00Z"/>
          <w:rFonts w:ascii="Baskerville" w:hAnsi="Baskerville" w:cs="Baskerville"/>
          <w:color w:val="343434"/>
          <w:kern w:val="1"/>
          <w:sz w:val="28"/>
          <w:szCs w:val="28"/>
        </w:rPr>
      </w:pPr>
    </w:p>
    <w:p w14:paraId="32F95FCF" w14:textId="23DD4A96" w:rsidR="00073CE0" w:rsidRDefault="00073CE0" w:rsidP="009C25F0">
      <w:pPr>
        <w:autoSpaceDE w:val="0"/>
        <w:autoSpaceDN w:val="0"/>
        <w:adjustRightInd w:val="0"/>
        <w:spacing w:after="80" w:line="288" w:lineRule="auto"/>
        <w:rPr>
          <w:ins w:id="1" w:author="Mary Claire Brunelli" w:date="2022-06-12T17:22:00Z"/>
          <w:rFonts w:ascii="Baskerville" w:hAnsi="Baskerville" w:cs="Baskerville"/>
          <w:color w:val="343434"/>
          <w:kern w:val="1"/>
          <w:sz w:val="28"/>
          <w:szCs w:val="28"/>
        </w:rPr>
      </w:pPr>
    </w:p>
    <w:p w14:paraId="7B8333C8" w14:textId="77777777" w:rsidR="00073CE0" w:rsidRDefault="00073CE0" w:rsidP="009C25F0">
      <w:pPr>
        <w:autoSpaceDE w:val="0"/>
        <w:autoSpaceDN w:val="0"/>
        <w:adjustRightInd w:val="0"/>
        <w:spacing w:after="80" w:line="288" w:lineRule="auto"/>
        <w:rPr>
          <w:ins w:id="2" w:author="Mary Claire Brunelli" w:date="2022-06-12T16:54:00Z"/>
          <w:rFonts w:ascii="Baskerville" w:hAnsi="Baskerville" w:cs="Baskerville"/>
          <w:color w:val="343434"/>
          <w:kern w:val="1"/>
          <w:sz w:val="28"/>
          <w:szCs w:val="28"/>
        </w:rPr>
      </w:pPr>
    </w:p>
    <w:p w14:paraId="2F1314A6" w14:textId="0A6C91C6" w:rsidR="003316EC" w:rsidRPr="003316EC" w:rsidRDefault="003316EC" w:rsidP="009C25F0">
      <w:pPr>
        <w:autoSpaceDE w:val="0"/>
        <w:autoSpaceDN w:val="0"/>
        <w:adjustRightInd w:val="0"/>
        <w:spacing w:after="80" w:line="288" w:lineRule="auto"/>
        <w:rPr>
          <w:rFonts w:ascii="Baskerville" w:hAnsi="Baskerville" w:cs="Baskerville"/>
          <w:b/>
          <w:bCs/>
          <w:color w:val="343434"/>
          <w:kern w:val="1"/>
          <w:sz w:val="28"/>
          <w:szCs w:val="28"/>
          <w:u w:val="single"/>
          <w:rPrChange w:id="3" w:author="Mary Claire Brunelli" w:date="2022-06-12T16:54:00Z">
            <w:rPr>
              <w:rFonts w:ascii="Baskerville" w:hAnsi="Baskerville" w:cs="Baskerville"/>
              <w:color w:val="343434"/>
              <w:kern w:val="1"/>
              <w:sz w:val="28"/>
              <w:szCs w:val="28"/>
            </w:rPr>
          </w:rPrChange>
        </w:rPr>
      </w:pPr>
      <w:ins w:id="4" w:author="Mary Claire Brunelli" w:date="2022-06-12T16:54:00Z">
        <w:r>
          <w:rPr>
            <w:rFonts w:ascii="Baskerville" w:hAnsi="Baskerville" w:cs="Baskerville"/>
            <w:color w:val="343434"/>
            <w:kern w:val="1"/>
            <w:sz w:val="28"/>
            <w:szCs w:val="28"/>
          </w:rPr>
          <w:tab/>
        </w:r>
        <w:r>
          <w:rPr>
            <w:rFonts w:ascii="Baskerville" w:hAnsi="Baskerville" w:cs="Baskerville"/>
            <w:b/>
            <w:bCs/>
            <w:color w:val="343434"/>
            <w:kern w:val="1"/>
            <w:sz w:val="28"/>
            <w:szCs w:val="28"/>
            <w:u w:val="single"/>
          </w:rPr>
          <w:t>Introduction</w:t>
        </w:r>
      </w:ins>
    </w:p>
    <w:p w14:paraId="1EC3785C" w14:textId="38EB8C18" w:rsidR="00871B26" w:rsidRDefault="001B42FB" w:rsidP="001B42FB">
      <w:pPr>
        <w:autoSpaceDE w:val="0"/>
        <w:autoSpaceDN w:val="0"/>
        <w:adjustRightInd w:val="0"/>
        <w:ind w:firstLine="540"/>
        <w:jc w:val="both"/>
        <w:rPr>
          <w:rFonts w:ascii="Baskerville" w:hAnsi="Baskerville" w:cs="Baskerville"/>
          <w:color w:val="000000"/>
          <w:kern w:val="1"/>
          <w:sz w:val="28"/>
          <w:szCs w:val="28"/>
        </w:rPr>
      </w:pPr>
      <w:r>
        <w:rPr>
          <w:rFonts w:ascii="Baskerville" w:hAnsi="Baskerville" w:cs="Baskerville"/>
          <w:color w:val="000000"/>
          <w:kern w:val="1"/>
          <w:sz w:val="28"/>
          <w:szCs w:val="28"/>
        </w:rPr>
        <w:t xml:space="preserve">Now that the Covid-19 pandemic is under control and people are resuming </w:t>
      </w:r>
      <w:r w:rsidR="00871B26">
        <w:rPr>
          <w:rFonts w:ascii="Baskerville" w:hAnsi="Baskerville" w:cs="Baskerville"/>
          <w:color w:val="000000"/>
          <w:kern w:val="1"/>
          <w:sz w:val="28"/>
          <w:szCs w:val="28"/>
        </w:rPr>
        <w:t>their usual activities</w:t>
      </w:r>
      <w:r>
        <w:rPr>
          <w:rFonts w:ascii="Baskerville" w:hAnsi="Baskerville" w:cs="Baskerville"/>
          <w:color w:val="000000"/>
          <w:kern w:val="1"/>
          <w:sz w:val="28"/>
          <w:szCs w:val="28"/>
        </w:rPr>
        <w:t xml:space="preserve">, I am excited to return to one of my favorite </w:t>
      </w:r>
      <w:r w:rsidR="00871B26">
        <w:rPr>
          <w:rFonts w:ascii="Baskerville" w:hAnsi="Baskerville" w:cs="Baskerville"/>
          <w:color w:val="000000"/>
          <w:kern w:val="1"/>
          <w:sz w:val="28"/>
          <w:szCs w:val="28"/>
        </w:rPr>
        <w:t>places</w:t>
      </w:r>
      <w:r>
        <w:rPr>
          <w:rFonts w:ascii="Baskerville" w:hAnsi="Baskerville" w:cs="Baskerville"/>
          <w:color w:val="000000"/>
          <w:kern w:val="1"/>
          <w:sz w:val="28"/>
          <w:szCs w:val="28"/>
        </w:rPr>
        <w:t>: the cinema. Previously, I would meet my friends on a regular basis to escape from our hectic lives through the magic portal of the so-called Big Screen</w:t>
      </w:r>
      <w:r w:rsidR="00871B26">
        <w:rPr>
          <w:rFonts w:ascii="Baskerville" w:hAnsi="Baskerville" w:cs="Baskerville"/>
          <w:color w:val="000000"/>
          <w:kern w:val="1"/>
          <w:sz w:val="28"/>
          <w:szCs w:val="28"/>
        </w:rPr>
        <w:t xml:space="preserve">. Within the sacred space of approximately two hours, </w:t>
      </w:r>
      <w:r w:rsidR="003F35BA">
        <w:rPr>
          <w:rFonts w:ascii="Baskerville" w:hAnsi="Baskerville" w:cs="Baskerville"/>
          <w:color w:val="000000"/>
          <w:kern w:val="1"/>
          <w:sz w:val="28"/>
          <w:szCs w:val="28"/>
        </w:rPr>
        <w:t>I</w:t>
      </w:r>
      <w:r w:rsidR="00871B26">
        <w:rPr>
          <w:rFonts w:ascii="Baskerville" w:hAnsi="Baskerville" w:cs="Baskerville"/>
          <w:color w:val="000000"/>
          <w:kern w:val="1"/>
          <w:sz w:val="28"/>
          <w:szCs w:val="28"/>
        </w:rPr>
        <w:t xml:space="preserve"> would travel to faraway lands, meet bizarre characters, laugh, cry, and cringe as we surfed the spectrum of human emotions until we finally emerged, ready to regain ourselves, our jobs, and our families at home.  </w:t>
      </w:r>
    </w:p>
    <w:p w14:paraId="1E7926D2" w14:textId="0BEEB95C" w:rsidR="001B42FB" w:rsidRDefault="00871B26" w:rsidP="001B42FB">
      <w:pPr>
        <w:autoSpaceDE w:val="0"/>
        <w:autoSpaceDN w:val="0"/>
        <w:adjustRightInd w:val="0"/>
        <w:ind w:firstLine="540"/>
        <w:jc w:val="both"/>
        <w:rPr>
          <w:rFonts w:ascii="Baskerville" w:hAnsi="Baskerville" w:cs="Baskerville"/>
          <w:color w:val="000000"/>
          <w:kern w:val="1"/>
          <w:sz w:val="28"/>
          <w:szCs w:val="28"/>
        </w:rPr>
      </w:pPr>
      <w:r>
        <w:rPr>
          <w:rFonts w:ascii="Baskerville" w:hAnsi="Baskerville" w:cs="Baskerville"/>
          <w:color w:val="000000"/>
          <w:kern w:val="1"/>
          <w:sz w:val="28"/>
          <w:szCs w:val="28"/>
        </w:rPr>
        <w:t>The movie industry, which has always been an integral part of American identity, has suffered immensely during the Covid-19 crisis. The majority of its income having come from box office sales, studios struggled to adapt their content to meet the needs and desires of in-home streaming. Even the heavy-hitters, such as Walt Disney, Warner Brothers, and Sony, had to co</w:t>
      </w:r>
      <w:r w:rsidR="0082119E">
        <w:rPr>
          <w:rFonts w:ascii="Baskerville" w:hAnsi="Baskerville" w:cs="Baskerville"/>
          <w:color w:val="000000"/>
          <w:kern w:val="1"/>
          <w:sz w:val="28"/>
          <w:szCs w:val="28"/>
        </w:rPr>
        <w:t>mpete</w:t>
      </w:r>
      <w:r>
        <w:rPr>
          <w:rFonts w:ascii="Baskerville" w:hAnsi="Baskerville" w:cs="Baskerville"/>
          <w:color w:val="000000"/>
          <w:kern w:val="1"/>
          <w:sz w:val="28"/>
          <w:szCs w:val="28"/>
        </w:rPr>
        <w:t xml:space="preserve"> with platforms such as Netflix and Hulu who </w:t>
      </w:r>
      <w:r w:rsidR="0082119E">
        <w:rPr>
          <w:rFonts w:ascii="Baskerville" w:hAnsi="Baskerville" w:cs="Baskerville"/>
          <w:color w:val="000000"/>
          <w:kern w:val="1"/>
          <w:sz w:val="28"/>
          <w:szCs w:val="28"/>
        </w:rPr>
        <w:t xml:space="preserve">have </w:t>
      </w:r>
      <w:r>
        <w:rPr>
          <w:rFonts w:ascii="Baskerville" w:hAnsi="Baskerville" w:cs="Baskerville"/>
          <w:color w:val="000000"/>
          <w:kern w:val="1"/>
          <w:sz w:val="28"/>
          <w:szCs w:val="28"/>
        </w:rPr>
        <w:t xml:space="preserve">dominated this market </w:t>
      </w:r>
      <w:r w:rsidR="0082119E">
        <w:rPr>
          <w:rFonts w:ascii="Baskerville" w:hAnsi="Baskerville" w:cs="Baskerville"/>
          <w:color w:val="000000"/>
          <w:kern w:val="1"/>
          <w:sz w:val="28"/>
          <w:szCs w:val="28"/>
        </w:rPr>
        <w:t xml:space="preserve">for the past two decades. However, now that theaters are back in business, what will it take to urge audiences from the living room sofa and out into the dark temple of the Big Screen? In this project, I complement my own personal experience as an avid movie-goer with data from the pre-pandemic era to predict the movie trends that will bring viewers back into theaters and thus revive the industry that has, in many ways, defined America. </w:t>
      </w:r>
    </w:p>
    <w:p w14:paraId="40C1C601" w14:textId="77777777" w:rsidR="001B42FB" w:rsidRDefault="001B42FB" w:rsidP="001B42FB">
      <w:pPr>
        <w:autoSpaceDE w:val="0"/>
        <w:autoSpaceDN w:val="0"/>
        <w:adjustRightInd w:val="0"/>
        <w:ind w:firstLine="540"/>
        <w:jc w:val="both"/>
        <w:rPr>
          <w:rFonts w:ascii="Baskerville" w:hAnsi="Baskerville" w:cs="Baskerville"/>
          <w:color w:val="000000"/>
          <w:kern w:val="1"/>
          <w:sz w:val="28"/>
          <w:szCs w:val="28"/>
        </w:rPr>
      </w:pPr>
    </w:p>
    <w:p w14:paraId="7A7553D9" w14:textId="77777777" w:rsidR="003316EC" w:rsidRDefault="003316EC" w:rsidP="0082119E">
      <w:pPr>
        <w:autoSpaceDE w:val="0"/>
        <w:autoSpaceDN w:val="0"/>
        <w:adjustRightInd w:val="0"/>
        <w:spacing w:line="360" w:lineRule="auto"/>
        <w:jc w:val="both"/>
        <w:rPr>
          <w:ins w:id="5" w:author="Mary Claire Brunelli" w:date="2022-06-12T16:54:00Z"/>
          <w:rFonts w:ascii="Baskerville" w:hAnsi="Baskerville" w:cs="Baskerville"/>
          <w:b/>
          <w:bCs/>
          <w:color w:val="000000"/>
          <w:kern w:val="1"/>
          <w:sz w:val="28"/>
          <w:szCs w:val="28"/>
          <w:u w:val="single"/>
        </w:rPr>
      </w:pPr>
    </w:p>
    <w:p w14:paraId="1F9D5F46" w14:textId="536C3D37" w:rsidR="009C25F0" w:rsidRPr="003316EC" w:rsidRDefault="003316EC" w:rsidP="00CB34E4">
      <w:pPr>
        <w:autoSpaceDE w:val="0"/>
        <w:autoSpaceDN w:val="0"/>
        <w:adjustRightInd w:val="0"/>
        <w:spacing w:line="360" w:lineRule="auto"/>
        <w:ind w:firstLine="540"/>
        <w:jc w:val="both"/>
        <w:rPr>
          <w:rFonts w:ascii="Baskerville" w:hAnsi="Baskerville" w:cs="Baskerville"/>
          <w:b/>
          <w:bCs/>
          <w:color w:val="000000"/>
          <w:kern w:val="1"/>
          <w:sz w:val="28"/>
          <w:szCs w:val="28"/>
          <w:u w:val="single"/>
          <w:rPrChange w:id="6" w:author="Mary Claire Brunelli" w:date="2022-06-12T16:54:00Z">
            <w:rPr>
              <w:rFonts w:ascii="Baskerville" w:hAnsi="Baskerville" w:cs="Baskerville"/>
              <w:color w:val="000000"/>
              <w:kern w:val="1"/>
              <w:sz w:val="28"/>
              <w:szCs w:val="28"/>
            </w:rPr>
          </w:rPrChange>
        </w:rPr>
      </w:pPr>
      <w:ins w:id="7" w:author="Mary Claire Brunelli" w:date="2022-06-12T16:54:00Z">
        <w:r>
          <w:rPr>
            <w:rFonts w:ascii="Baskerville" w:hAnsi="Baskerville" w:cs="Baskerville"/>
            <w:b/>
            <w:bCs/>
            <w:color w:val="000000"/>
            <w:kern w:val="1"/>
            <w:sz w:val="28"/>
            <w:szCs w:val="28"/>
            <w:u w:val="single"/>
          </w:rPr>
          <w:t>Purpose</w:t>
        </w:r>
      </w:ins>
    </w:p>
    <w:p w14:paraId="207385B2" w14:textId="77777777" w:rsidR="001B42FB" w:rsidRDefault="009C25F0" w:rsidP="00073CE0">
      <w:pPr>
        <w:autoSpaceDE w:val="0"/>
        <w:autoSpaceDN w:val="0"/>
        <w:adjustRightInd w:val="0"/>
        <w:ind w:firstLine="540"/>
        <w:jc w:val="both"/>
        <w:rPr>
          <w:rFonts w:ascii="Baskerville" w:hAnsi="Baskerville" w:cs="Baskerville"/>
          <w:color w:val="000000"/>
          <w:kern w:val="1"/>
          <w:sz w:val="28"/>
          <w:szCs w:val="28"/>
        </w:rPr>
      </w:pPr>
      <w:r w:rsidRPr="009C25F0">
        <w:rPr>
          <w:rFonts w:ascii="Baskerville" w:hAnsi="Baskerville" w:cs="Baskerville"/>
          <w:color w:val="000000"/>
          <w:kern w:val="1"/>
          <w:sz w:val="28"/>
          <w:szCs w:val="28"/>
        </w:rPr>
        <w:t>Microsoft is establishing a new movie studio</w:t>
      </w:r>
      <w:ins w:id="8" w:author="Mary Claire Brunelli" w:date="2022-06-12T16:39:00Z">
        <w:r w:rsidR="003E038A">
          <w:rPr>
            <w:rFonts w:ascii="Baskerville" w:hAnsi="Baskerville" w:cs="Baskerville"/>
            <w:color w:val="000000"/>
            <w:kern w:val="1"/>
            <w:sz w:val="28"/>
            <w:szCs w:val="28"/>
          </w:rPr>
          <w:t>. Th</w:t>
        </w:r>
      </w:ins>
      <w:ins w:id="9" w:author="Mary Claire Brunelli" w:date="2022-06-12T16:44:00Z">
        <w:r w:rsidR="003E038A">
          <w:rPr>
            <w:rFonts w:ascii="Baskerville" w:hAnsi="Baskerville" w:cs="Baskerville"/>
            <w:color w:val="000000"/>
            <w:kern w:val="1"/>
            <w:sz w:val="28"/>
            <w:szCs w:val="28"/>
          </w:rPr>
          <w:t xml:space="preserve">is </w:t>
        </w:r>
      </w:ins>
      <w:ins w:id="10" w:author="Mary Claire Brunelli" w:date="2022-06-12T16:39:00Z">
        <w:r w:rsidR="003E038A">
          <w:rPr>
            <w:rFonts w:ascii="Baskerville" w:hAnsi="Baskerville" w:cs="Baskerville"/>
            <w:color w:val="000000"/>
            <w:kern w:val="1"/>
            <w:sz w:val="28"/>
            <w:szCs w:val="28"/>
          </w:rPr>
          <w:t>project uses data analysis to advi</w:t>
        </w:r>
      </w:ins>
      <w:ins w:id="11" w:author="Mary Claire Brunelli" w:date="2022-06-12T16:40:00Z">
        <w:r w:rsidR="003E038A">
          <w:rPr>
            <w:rFonts w:ascii="Baskerville" w:hAnsi="Baskerville" w:cs="Baskerville"/>
            <w:color w:val="000000"/>
            <w:kern w:val="1"/>
            <w:sz w:val="28"/>
            <w:szCs w:val="28"/>
          </w:rPr>
          <w:t xml:space="preserve">se </w:t>
        </w:r>
      </w:ins>
      <w:del w:id="12" w:author="Mary Claire Brunelli" w:date="2022-06-12T16:40:00Z">
        <w:r w:rsidRPr="009C25F0" w:rsidDel="003E038A">
          <w:rPr>
            <w:rFonts w:ascii="Baskerville" w:hAnsi="Baskerville" w:cs="Baskerville"/>
            <w:color w:val="000000"/>
            <w:kern w:val="1"/>
            <w:sz w:val="28"/>
            <w:szCs w:val="28"/>
          </w:rPr>
          <w:delText xml:space="preserve">and as part of my project at </w:delText>
        </w:r>
      </w:del>
      <w:del w:id="13" w:author="Mary Claire Brunelli" w:date="2022-06-12T16:30:00Z">
        <w:r w:rsidRPr="009C25F0" w:rsidDel="00C54C1F">
          <w:rPr>
            <w:rFonts w:ascii="Baskerville" w:hAnsi="Baskerville" w:cs="Baskerville"/>
            <w:color w:val="000000"/>
            <w:kern w:val="1"/>
            <w:sz w:val="28"/>
            <w:szCs w:val="28"/>
          </w:rPr>
          <w:delText>f</w:delText>
        </w:r>
      </w:del>
      <w:del w:id="14" w:author="Mary Claire Brunelli" w:date="2022-06-12T16:40:00Z">
        <w:r w:rsidRPr="009C25F0" w:rsidDel="003E038A">
          <w:rPr>
            <w:rFonts w:ascii="Baskerville" w:hAnsi="Baskerville" w:cs="Baskerville"/>
            <w:color w:val="000000"/>
            <w:kern w:val="1"/>
            <w:sz w:val="28"/>
            <w:szCs w:val="28"/>
          </w:rPr>
          <w:delText xml:space="preserve">latiron I conduct data analysis to advise on action items to set </w:delText>
        </w:r>
      </w:del>
      <w:r w:rsidRPr="009C25F0">
        <w:rPr>
          <w:rFonts w:ascii="Baskerville" w:hAnsi="Baskerville" w:cs="Baskerville"/>
          <w:color w:val="000000"/>
          <w:kern w:val="1"/>
          <w:sz w:val="28"/>
          <w:szCs w:val="28"/>
        </w:rPr>
        <w:t xml:space="preserve">Microsoft Studio (“MS”) </w:t>
      </w:r>
      <w:del w:id="15" w:author="Mary Claire Brunelli" w:date="2022-06-12T16:40:00Z">
        <w:r w:rsidRPr="009C25F0" w:rsidDel="003E038A">
          <w:rPr>
            <w:rFonts w:ascii="Baskerville" w:hAnsi="Baskerville" w:cs="Baskerville"/>
            <w:color w:val="000000"/>
            <w:kern w:val="1"/>
            <w:sz w:val="28"/>
            <w:szCs w:val="28"/>
          </w:rPr>
          <w:delText>up for success</w:delText>
        </w:r>
      </w:del>
      <w:ins w:id="16" w:author="Mary Claire Brunelli" w:date="2022-06-12T16:40:00Z">
        <w:r w:rsidR="003E038A">
          <w:rPr>
            <w:rFonts w:ascii="Baskerville" w:hAnsi="Baskerville" w:cs="Baskerville"/>
            <w:color w:val="000000"/>
            <w:kern w:val="1"/>
            <w:sz w:val="28"/>
            <w:szCs w:val="28"/>
          </w:rPr>
          <w:t xml:space="preserve">toward a business plan that will increase </w:t>
        </w:r>
      </w:ins>
      <w:r w:rsidR="00E40725">
        <w:rPr>
          <w:rFonts w:ascii="Baskerville" w:hAnsi="Baskerville" w:cs="Baskerville"/>
          <w:color w:val="000000"/>
          <w:kern w:val="1"/>
          <w:sz w:val="28"/>
          <w:szCs w:val="28"/>
        </w:rPr>
        <w:t xml:space="preserve">gross </w:t>
      </w:r>
      <w:r w:rsidR="00E40725">
        <w:rPr>
          <w:rFonts w:ascii="Baskerville" w:hAnsi="Baskerville" w:cs="Baskerville"/>
          <w:color w:val="000000"/>
          <w:kern w:val="1"/>
          <w:sz w:val="28"/>
          <w:szCs w:val="28"/>
        </w:rPr>
        <w:lastRenderedPageBreak/>
        <w:t>domestic revenue, the total amount of money spent on buying movie tickets in the United States and Canada</w:t>
      </w:r>
      <w:r w:rsidRPr="009C25F0">
        <w:rPr>
          <w:rFonts w:ascii="Baskerville" w:hAnsi="Baskerville" w:cs="Baskerville"/>
          <w:color w:val="000000"/>
          <w:kern w:val="1"/>
          <w:sz w:val="28"/>
          <w:szCs w:val="28"/>
        </w:rPr>
        <w:t xml:space="preserve">.  </w:t>
      </w:r>
    </w:p>
    <w:p w14:paraId="52110664" w14:textId="77777777" w:rsidR="001B42FB" w:rsidRDefault="001B42FB" w:rsidP="001B42FB">
      <w:pPr>
        <w:autoSpaceDE w:val="0"/>
        <w:autoSpaceDN w:val="0"/>
        <w:adjustRightInd w:val="0"/>
        <w:ind w:firstLine="540"/>
        <w:jc w:val="both"/>
        <w:rPr>
          <w:rFonts w:ascii="Baskerville" w:hAnsi="Baskerville" w:cs="Baskerville"/>
          <w:color w:val="000000"/>
          <w:kern w:val="1"/>
          <w:sz w:val="28"/>
          <w:szCs w:val="28"/>
        </w:rPr>
      </w:pPr>
    </w:p>
    <w:p w14:paraId="54AE61B6" w14:textId="77777777" w:rsidR="001B42FB" w:rsidRDefault="001B42FB" w:rsidP="001B42FB">
      <w:pPr>
        <w:autoSpaceDE w:val="0"/>
        <w:autoSpaceDN w:val="0"/>
        <w:adjustRightInd w:val="0"/>
        <w:spacing w:line="360" w:lineRule="auto"/>
        <w:ind w:firstLine="540"/>
        <w:jc w:val="both"/>
        <w:rPr>
          <w:ins w:id="17" w:author="Mary Claire Brunelli" w:date="2022-06-12T17:20:00Z"/>
          <w:rFonts w:ascii="Baskerville" w:hAnsi="Baskerville" w:cs="Baskerville"/>
          <w:b/>
          <w:bCs/>
          <w:color w:val="000000"/>
          <w:kern w:val="1"/>
          <w:sz w:val="28"/>
          <w:szCs w:val="28"/>
          <w:u w:val="single"/>
        </w:rPr>
      </w:pPr>
      <w:ins w:id="18" w:author="Mary Claire Brunelli" w:date="2022-06-12T17:20:00Z">
        <w:r>
          <w:rPr>
            <w:rFonts w:ascii="Baskerville" w:hAnsi="Baskerville" w:cs="Baskerville"/>
            <w:b/>
            <w:bCs/>
            <w:color w:val="000000"/>
            <w:kern w:val="1"/>
            <w:sz w:val="28"/>
            <w:szCs w:val="28"/>
            <w:u w:val="single"/>
          </w:rPr>
          <w:t>Method</w:t>
        </w:r>
      </w:ins>
    </w:p>
    <w:p w14:paraId="1437EF56" w14:textId="77777777" w:rsidR="001B42FB" w:rsidRDefault="001B42FB" w:rsidP="001B42FB">
      <w:pPr>
        <w:autoSpaceDE w:val="0"/>
        <w:autoSpaceDN w:val="0"/>
        <w:adjustRightInd w:val="0"/>
        <w:ind w:firstLine="540"/>
        <w:jc w:val="both"/>
        <w:rPr>
          <w:rFonts w:ascii="Baskerville" w:hAnsi="Baskerville" w:cs="Baskerville"/>
          <w:color w:val="000000"/>
          <w:kern w:val="1"/>
          <w:sz w:val="28"/>
          <w:szCs w:val="28"/>
        </w:rPr>
      </w:pPr>
    </w:p>
    <w:p w14:paraId="735CD41F" w14:textId="722F1B51" w:rsidR="009C25F0" w:rsidDel="00073CE0" w:rsidRDefault="003E038A" w:rsidP="001B42FB">
      <w:pPr>
        <w:autoSpaceDE w:val="0"/>
        <w:autoSpaceDN w:val="0"/>
        <w:adjustRightInd w:val="0"/>
        <w:ind w:firstLine="540"/>
        <w:jc w:val="both"/>
        <w:rPr>
          <w:del w:id="19" w:author="Mary Claire Brunelli" w:date="2022-06-12T16:53:00Z"/>
          <w:rFonts w:ascii="Baskerville" w:hAnsi="Baskerville" w:cs="Baskerville"/>
          <w:color w:val="000000"/>
          <w:kern w:val="1"/>
          <w:sz w:val="28"/>
          <w:szCs w:val="28"/>
        </w:rPr>
      </w:pPr>
      <w:ins w:id="20" w:author="Mary Claire Brunelli" w:date="2022-06-12T16:44:00Z">
        <w:r>
          <w:rPr>
            <w:rFonts w:ascii="Baskerville" w:hAnsi="Baskerville" w:cs="Baskerville"/>
            <w:color w:val="000000"/>
            <w:kern w:val="1"/>
            <w:sz w:val="28"/>
            <w:szCs w:val="28"/>
          </w:rPr>
          <w:t xml:space="preserve">We have determined that the best predictors of </w:t>
        </w:r>
      </w:ins>
      <w:ins w:id="21" w:author="Mary Claire Brunelli" w:date="2022-06-12T16:47:00Z">
        <w:r>
          <w:rPr>
            <w:rFonts w:ascii="Baskerville" w:hAnsi="Baskerville" w:cs="Baskerville"/>
            <w:color w:val="000000"/>
            <w:kern w:val="1"/>
            <w:sz w:val="28"/>
            <w:szCs w:val="28"/>
          </w:rPr>
          <w:t>profitabi</w:t>
        </w:r>
        <w:r w:rsidR="00991F2D">
          <w:rPr>
            <w:rFonts w:ascii="Baskerville" w:hAnsi="Baskerville" w:cs="Baskerville"/>
            <w:color w:val="000000"/>
            <w:kern w:val="1"/>
            <w:sz w:val="28"/>
            <w:szCs w:val="28"/>
          </w:rPr>
          <w:t>lity</w:t>
        </w:r>
      </w:ins>
      <w:ins w:id="22" w:author="Mary Claire Brunelli" w:date="2022-06-12T16:46:00Z">
        <w:r>
          <w:rPr>
            <w:rFonts w:ascii="Baskerville" w:hAnsi="Baskerville" w:cs="Baskerville"/>
            <w:color w:val="000000"/>
            <w:kern w:val="1"/>
            <w:sz w:val="28"/>
            <w:szCs w:val="28"/>
          </w:rPr>
          <w:t xml:space="preserve"> for a given film</w:t>
        </w:r>
      </w:ins>
      <w:r w:rsidR="00E40725">
        <w:rPr>
          <w:rFonts w:ascii="Baskerville" w:hAnsi="Baskerville" w:cs="Baskerville"/>
          <w:color w:val="000000"/>
          <w:kern w:val="1"/>
          <w:sz w:val="28"/>
          <w:szCs w:val="28"/>
        </w:rPr>
        <w:t xml:space="preserve"> are</w:t>
      </w:r>
      <w:ins w:id="23" w:author="Mary Claire Brunelli" w:date="2022-06-12T16:46:00Z">
        <w:r>
          <w:rPr>
            <w:rFonts w:ascii="Baskerville" w:hAnsi="Baskerville" w:cs="Baskerville"/>
            <w:color w:val="000000"/>
            <w:kern w:val="1"/>
            <w:sz w:val="28"/>
            <w:szCs w:val="28"/>
          </w:rPr>
          <w:t xml:space="preserve"> budget, release</w:t>
        </w:r>
      </w:ins>
      <w:ins w:id="24" w:author="Mary Claire Brunelli" w:date="2022-06-12T17:00:00Z">
        <w:r w:rsidR="009B5431">
          <w:rPr>
            <w:rFonts w:ascii="Baskerville" w:hAnsi="Baskerville" w:cs="Baskerville"/>
            <w:color w:val="000000"/>
            <w:kern w:val="1"/>
            <w:sz w:val="28"/>
            <w:szCs w:val="28"/>
          </w:rPr>
          <w:t xml:space="preserve"> month</w:t>
        </w:r>
      </w:ins>
      <w:ins w:id="25" w:author="Mary Claire Brunelli" w:date="2022-06-12T16:46:00Z">
        <w:r>
          <w:rPr>
            <w:rFonts w:ascii="Baskerville" w:hAnsi="Baskerville" w:cs="Baskerville"/>
            <w:color w:val="000000"/>
            <w:kern w:val="1"/>
            <w:sz w:val="28"/>
            <w:szCs w:val="28"/>
          </w:rPr>
          <w:t xml:space="preserve">, genre, </w:t>
        </w:r>
      </w:ins>
      <w:ins w:id="26" w:author="Mary Claire Brunelli" w:date="2022-06-12T17:14:00Z">
        <w:r w:rsidR="002F55FB">
          <w:rPr>
            <w:rFonts w:ascii="Baskerville" w:hAnsi="Baskerville" w:cs="Baskerville"/>
            <w:color w:val="000000"/>
            <w:kern w:val="1"/>
            <w:sz w:val="28"/>
            <w:szCs w:val="28"/>
          </w:rPr>
          <w:t>cast and</w:t>
        </w:r>
      </w:ins>
      <w:ins w:id="27" w:author="Mary Claire Brunelli" w:date="2022-06-12T17:21:00Z">
        <w:r w:rsidR="00073CE0">
          <w:rPr>
            <w:rFonts w:ascii="Baskerville" w:hAnsi="Baskerville" w:cs="Baskerville"/>
            <w:color w:val="000000"/>
            <w:kern w:val="1"/>
            <w:sz w:val="28"/>
            <w:szCs w:val="28"/>
          </w:rPr>
          <w:t xml:space="preserve"> </w:t>
        </w:r>
      </w:ins>
      <w:ins w:id="28" w:author="Mary Claire Brunelli" w:date="2022-06-12T16:46:00Z">
        <w:r>
          <w:rPr>
            <w:rFonts w:ascii="Baskerville" w:hAnsi="Baskerville" w:cs="Baskerville"/>
            <w:color w:val="000000"/>
            <w:kern w:val="1"/>
            <w:sz w:val="28"/>
            <w:szCs w:val="28"/>
          </w:rPr>
          <w:t xml:space="preserve">crew, </w:t>
        </w:r>
      </w:ins>
      <w:ins w:id="29" w:author="Mary Claire Brunelli" w:date="2022-06-12T17:14:00Z">
        <w:r w:rsidR="002F55FB">
          <w:rPr>
            <w:rFonts w:ascii="Baskerville" w:hAnsi="Baskerville" w:cs="Baskerville"/>
            <w:color w:val="000000"/>
            <w:kern w:val="1"/>
            <w:sz w:val="28"/>
            <w:szCs w:val="28"/>
          </w:rPr>
          <w:t>movie length</w:t>
        </w:r>
      </w:ins>
      <w:ins w:id="30" w:author="Mary Claire Brunelli" w:date="2022-06-12T16:47:00Z">
        <w:r>
          <w:rPr>
            <w:rFonts w:ascii="Baskerville" w:hAnsi="Baskerville" w:cs="Baskerville"/>
            <w:color w:val="000000"/>
            <w:kern w:val="1"/>
            <w:sz w:val="28"/>
            <w:szCs w:val="28"/>
          </w:rPr>
          <w:t>, and studio</w:t>
        </w:r>
        <w:r w:rsidR="00991F2D">
          <w:rPr>
            <w:rFonts w:ascii="Baskerville" w:hAnsi="Baskerville" w:cs="Baskerville"/>
            <w:color w:val="000000"/>
            <w:kern w:val="1"/>
            <w:sz w:val="28"/>
            <w:szCs w:val="28"/>
          </w:rPr>
          <w:t>.</w:t>
        </w:r>
      </w:ins>
      <w:ins w:id="31" w:author="Mary Claire Brunelli" w:date="2022-06-12T16:44:00Z">
        <w:r>
          <w:rPr>
            <w:rFonts w:ascii="Baskerville" w:hAnsi="Baskerville" w:cs="Baskerville"/>
            <w:color w:val="000000"/>
            <w:kern w:val="1"/>
            <w:sz w:val="28"/>
            <w:szCs w:val="28"/>
          </w:rPr>
          <w:t xml:space="preserve"> </w:t>
        </w:r>
      </w:ins>
      <w:del w:id="32" w:author="Mary Claire Brunelli" w:date="2022-06-12T16:41:00Z">
        <w:r w:rsidR="009C25F0" w:rsidRPr="009C25F0" w:rsidDel="003E038A">
          <w:rPr>
            <w:rFonts w:ascii="Baskerville" w:hAnsi="Baskerville" w:cs="Baskerville"/>
            <w:color w:val="000000"/>
            <w:kern w:val="1"/>
            <w:sz w:val="28"/>
            <w:szCs w:val="28"/>
          </w:rPr>
          <w:delText>I will explore a thorough analysis to examine which elements MS needs to focus on and assist MS to build a business plan</w:delText>
        </w:r>
      </w:del>
      <w:r w:rsidR="00E40725">
        <w:rPr>
          <w:rFonts w:ascii="Baskerville" w:hAnsi="Baskerville" w:cs="Baskerville"/>
          <w:color w:val="000000"/>
          <w:kern w:val="1"/>
          <w:sz w:val="28"/>
          <w:szCs w:val="28"/>
        </w:rPr>
        <w:t>We have collected data regarding these elements</w:t>
      </w:r>
      <w:ins w:id="33" w:author="Mary Claire Brunelli" w:date="2022-06-12T16:43:00Z">
        <w:r>
          <w:rPr>
            <w:rFonts w:ascii="Baskerville" w:hAnsi="Baskerville" w:cs="Baskerville"/>
            <w:color w:val="000000"/>
            <w:kern w:val="1"/>
            <w:sz w:val="28"/>
            <w:szCs w:val="28"/>
          </w:rPr>
          <w:t xml:space="preserve"> from </w:t>
        </w:r>
      </w:ins>
      <w:ins w:id="34" w:author="Mary Claire Brunelli" w:date="2022-06-12T16:48:00Z">
        <w:r w:rsidR="00991F2D">
          <w:rPr>
            <w:rFonts w:ascii="Baskerville" w:hAnsi="Baskerville" w:cs="Baskerville"/>
            <w:color w:val="000000"/>
            <w:kern w:val="1"/>
            <w:sz w:val="28"/>
            <w:szCs w:val="28"/>
          </w:rPr>
          <w:t>the</w:t>
        </w:r>
      </w:ins>
      <w:del w:id="35" w:author="Mary Claire Brunelli" w:date="2022-06-12T16:48:00Z">
        <w:r w:rsidR="009C25F0" w:rsidRPr="009C25F0" w:rsidDel="00991F2D">
          <w:rPr>
            <w:rFonts w:ascii="Baskerville" w:hAnsi="Baskerville" w:cs="Baskerville"/>
            <w:color w:val="000000"/>
            <w:kern w:val="1"/>
            <w:sz w:val="28"/>
            <w:szCs w:val="28"/>
          </w:rPr>
          <w:delText>.  My study naturally comprises of</w:delText>
        </w:r>
      </w:del>
      <w:r w:rsidR="009C25F0" w:rsidRPr="009C25F0">
        <w:rPr>
          <w:rFonts w:ascii="Baskerville" w:hAnsi="Baskerville" w:cs="Baskerville"/>
          <w:color w:val="000000"/>
          <w:kern w:val="1"/>
          <w:sz w:val="28"/>
          <w:szCs w:val="28"/>
        </w:rPr>
        <w:t xml:space="preserve"> </w:t>
      </w:r>
      <w:del w:id="36" w:author="Mary Claire Brunelli" w:date="2022-06-12T16:49:00Z">
        <w:r w:rsidR="009C25F0" w:rsidRPr="009C25F0" w:rsidDel="00991F2D">
          <w:rPr>
            <w:rFonts w:ascii="Baskerville" w:hAnsi="Baskerville" w:cs="Baskerville"/>
            <w:color w:val="000000"/>
            <w:kern w:val="1"/>
            <w:sz w:val="28"/>
            <w:szCs w:val="28"/>
          </w:rPr>
          <w:delText xml:space="preserve">the </w:delText>
        </w:r>
      </w:del>
      <w:ins w:id="37" w:author="Mary Claire Brunelli" w:date="2022-06-12T16:49:00Z">
        <w:r w:rsidR="00991F2D">
          <w:rPr>
            <w:rFonts w:ascii="Baskerville" w:hAnsi="Baskerville" w:cs="Baskerville"/>
            <w:color w:val="000000"/>
            <w:kern w:val="1"/>
            <w:sz w:val="28"/>
            <w:szCs w:val="28"/>
          </w:rPr>
          <w:t>three</w:t>
        </w:r>
        <w:r w:rsidR="00991F2D" w:rsidRPr="009C25F0">
          <w:rPr>
            <w:rFonts w:ascii="Baskerville" w:hAnsi="Baskerville" w:cs="Baskerville"/>
            <w:color w:val="000000"/>
            <w:kern w:val="1"/>
            <w:sz w:val="28"/>
            <w:szCs w:val="28"/>
          </w:rPr>
          <w:t xml:space="preserve"> </w:t>
        </w:r>
      </w:ins>
      <w:del w:id="38" w:author="Mary Claire Brunelli" w:date="2022-06-12T16:49:00Z">
        <w:r w:rsidR="009C25F0" w:rsidRPr="009C25F0" w:rsidDel="00991F2D">
          <w:rPr>
            <w:rFonts w:ascii="Baskerville" w:hAnsi="Baskerville" w:cs="Baskerville"/>
            <w:color w:val="000000"/>
            <w:kern w:val="1"/>
            <w:sz w:val="28"/>
            <w:szCs w:val="28"/>
          </w:rPr>
          <w:delText xml:space="preserve">biggest </w:delText>
        </w:r>
      </w:del>
      <w:ins w:id="39" w:author="Mary Claire Brunelli" w:date="2022-06-12T16:49:00Z">
        <w:r w:rsidR="00991F2D">
          <w:rPr>
            <w:rFonts w:ascii="Baskerville" w:hAnsi="Baskerville" w:cs="Baskerville"/>
            <w:color w:val="000000"/>
            <w:kern w:val="1"/>
            <w:sz w:val="28"/>
            <w:szCs w:val="28"/>
          </w:rPr>
          <w:t>largest</w:t>
        </w:r>
        <w:r w:rsidR="00991F2D" w:rsidRPr="009C25F0">
          <w:rPr>
            <w:rFonts w:ascii="Baskerville" w:hAnsi="Baskerville" w:cs="Baskerville"/>
            <w:color w:val="000000"/>
            <w:kern w:val="1"/>
            <w:sz w:val="28"/>
            <w:szCs w:val="28"/>
          </w:rPr>
          <w:t xml:space="preserve"> </w:t>
        </w:r>
      </w:ins>
      <w:r w:rsidR="009C25F0" w:rsidRPr="009C25F0">
        <w:rPr>
          <w:rFonts w:ascii="Baskerville" w:hAnsi="Baskerville" w:cs="Baskerville"/>
          <w:color w:val="000000"/>
          <w:kern w:val="1"/>
          <w:sz w:val="28"/>
          <w:szCs w:val="28"/>
        </w:rPr>
        <w:t xml:space="preserve">available </w:t>
      </w:r>
      <w:ins w:id="40" w:author="Mary Claire Brunelli" w:date="2022-06-12T17:22:00Z">
        <w:r w:rsidR="00073CE0">
          <w:rPr>
            <w:rFonts w:ascii="Baskerville" w:hAnsi="Baskerville" w:cs="Baskerville"/>
            <w:color w:val="000000"/>
            <w:kern w:val="1"/>
            <w:sz w:val="28"/>
            <w:szCs w:val="28"/>
          </w:rPr>
          <w:t xml:space="preserve">online </w:t>
        </w:r>
      </w:ins>
      <w:r w:rsidR="009C25F0" w:rsidRPr="009C25F0">
        <w:rPr>
          <w:rFonts w:ascii="Baskerville" w:hAnsi="Baskerville" w:cs="Baskerville"/>
          <w:color w:val="000000"/>
          <w:kern w:val="1"/>
          <w:sz w:val="28"/>
          <w:szCs w:val="28"/>
        </w:rPr>
        <w:t>data</w:t>
      </w:r>
      <w:del w:id="41" w:author="Mary Claire Brunelli" w:date="2022-06-12T16:49:00Z">
        <w:r w:rsidR="009C25F0" w:rsidRPr="009C25F0" w:rsidDel="00991F2D">
          <w:rPr>
            <w:rFonts w:ascii="Baskerville" w:hAnsi="Baskerville" w:cs="Baskerville"/>
            <w:color w:val="000000"/>
            <w:kern w:val="1"/>
            <w:sz w:val="28"/>
            <w:szCs w:val="28"/>
          </w:rPr>
          <w:delText xml:space="preserve"> sets</w:delText>
        </w:r>
      </w:del>
      <w:ins w:id="42" w:author="Mary Claire Brunelli" w:date="2022-06-12T16:49:00Z">
        <w:r w:rsidR="00991F2D">
          <w:rPr>
            <w:rFonts w:ascii="Baskerville" w:hAnsi="Baskerville" w:cs="Baskerville"/>
            <w:color w:val="000000"/>
            <w:kern w:val="1"/>
            <w:sz w:val="28"/>
            <w:szCs w:val="28"/>
          </w:rPr>
          <w:t>bases</w:t>
        </w:r>
      </w:ins>
      <w:ins w:id="43" w:author="Mary Claire Brunelli" w:date="2022-06-12T16:50:00Z">
        <w:r w:rsidR="001D66DB">
          <w:rPr>
            <w:rFonts w:ascii="Baskerville" w:hAnsi="Baskerville" w:cs="Baskerville"/>
            <w:color w:val="000000"/>
            <w:kern w:val="1"/>
            <w:sz w:val="28"/>
            <w:szCs w:val="28"/>
          </w:rPr>
          <w:t xml:space="preserve"> –</w:t>
        </w:r>
      </w:ins>
      <w:del w:id="44" w:author="Mary Claire Brunelli" w:date="2022-06-12T16:50:00Z">
        <w:r w:rsidR="009C25F0" w:rsidRPr="009C25F0" w:rsidDel="00991F2D">
          <w:rPr>
            <w:rFonts w:ascii="Baskerville" w:hAnsi="Baskerville" w:cs="Baskerville"/>
            <w:color w:val="000000"/>
            <w:kern w:val="1"/>
            <w:sz w:val="28"/>
            <w:szCs w:val="28"/>
          </w:rPr>
          <w:delText>,</w:delText>
        </w:r>
      </w:del>
      <w:r w:rsidR="009C25F0" w:rsidRPr="009C25F0">
        <w:rPr>
          <w:rFonts w:ascii="Baskerville" w:hAnsi="Baskerville" w:cs="Baskerville"/>
          <w:color w:val="000000"/>
          <w:kern w:val="1"/>
          <w:sz w:val="28"/>
          <w:szCs w:val="28"/>
        </w:rPr>
        <w:t xml:space="preserve"> </w:t>
      </w:r>
      <w:del w:id="45" w:author="Mary Claire Brunelli" w:date="2022-06-12T16:49:00Z">
        <w:r w:rsidR="009C25F0" w:rsidRPr="009C25F0" w:rsidDel="00991F2D">
          <w:rPr>
            <w:rFonts w:ascii="Baskerville" w:hAnsi="Baskerville" w:cs="Baskerville"/>
            <w:color w:val="000000"/>
            <w:kern w:val="1"/>
            <w:sz w:val="28"/>
            <w:szCs w:val="28"/>
          </w:rPr>
          <w:delText>covering from 2010 to 2018.:</w:delText>
        </w:r>
        <w:r w:rsidR="009C25F0" w:rsidRPr="009C25F0" w:rsidDel="00991F2D">
          <w:rPr>
            <w:rFonts w:ascii="Baskerville" w:hAnsi="Baskerville" w:cs="Baskerville"/>
            <w:i/>
            <w:iCs/>
            <w:color w:val="000000"/>
            <w:kern w:val="1"/>
            <w:sz w:val="28"/>
            <w:szCs w:val="28"/>
          </w:rPr>
          <w:delText xml:space="preserve"> </w:delText>
        </w:r>
      </w:del>
      <w:proofErr w:type="spellStart"/>
      <w:r w:rsidR="009C25F0" w:rsidRPr="009C25F0">
        <w:rPr>
          <w:rFonts w:ascii="Baskerville" w:hAnsi="Baskerville" w:cs="Baskerville"/>
          <w:i/>
          <w:iCs/>
          <w:color w:val="000000"/>
          <w:kern w:val="1"/>
          <w:sz w:val="28"/>
          <w:szCs w:val="28"/>
        </w:rPr>
        <w:t>IMBd</w:t>
      </w:r>
      <w:proofErr w:type="spellEnd"/>
      <w:r w:rsidR="009C25F0" w:rsidRPr="009C25F0">
        <w:rPr>
          <w:rFonts w:ascii="Baskerville" w:hAnsi="Baskerville" w:cs="Baskerville"/>
          <w:i/>
          <w:iCs/>
          <w:color w:val="000000"/>
          <w:kern w:val="1"/>
          <w:sz w:val="28"/>
          <w:szCs w:val="28"/>
        </w:rPr>
        <w:t>, The numbers</w:t>
      </w:r>
      <w:ins w:id="46" w:author="Mary Claire Brunelli" w:date="2022-06-12T16:50:00Z">
        <w:r w:rsidR="001D66DB">
          <w:rPr>
            <w:rFonts w:ascii="Baskerville" w:hAnsi="Baskerville" w:cs="Baskerville"/>
            <w:i/>
            <w:iCs/>
            <w:color w:val="000000"/>
            <w:kern w:val="1"/>
            <w:sz w:val="28"/>
            <w:szCs w:val="28"/>
          </w:rPr>
          <w:t>,</w:t>
        </w:r>
      </w:ins>
      <w:r w:rsidR="009C25F0" w:rsidRPr="009C25F0">
        <w:rPr>
          <w:rFonts w:ascii="Baskerville" w:hAnsi="Baskerville" w:cs="Baskerville"/>
          <w:i/>
          <w:iCs/>
          <w:color w:val="000000"/>
          <w:kern w:val="1"/>
          <w:sz w:val="28"/>
          <w:szCs w:val="28"/>
        </w:rPr>
        <w:t xml:space="preserve"> </w:t>
      </w:r>
      <w:r w:rsidR="009C25F0" w:rsidRPr="009C25F0">
        <w:rPr>
          <w:rFonts w:ascii="Baskerville" w:hAnsi="Baskerville" w:cs="Baskerville"/>
          <w:color w:val="000000"/>
          <w:kern w:val="1"/>
          <w:sz w:val="28"/>
          <w:szCs w:val="28"/>
        </w:rPr>
        <w:t>and</w:t>
      </w:r>
      <w:r w:rsidR="009C25F0" w:rsidRPr="009C25F0">
        <w:rPr>
          <w:rFonts w:ascii="Baskerville" w:hAnsi="Baskerville" w:cs="Baskerville"/>
          <w:i/>
          <w:iCs/>
          <w:color w:val="000000"/>
          <w:kern w:val="1"/>
          <w:sz w:val="28"/>
          <w:szCs w:val="28"/>
        </w:rPr>
        <w:t xml:space="preserve"> Mojo Box office</w:t>
      </w:r>
      <w:ins w:id="47" w:author="Mary Claire Brunelli" w:date="2022-06-12T16:50:00Z">
        <w:r w:rsidR="001D66DB">
          <w:rPr>
            <w:rFonts w:ascii="Baskerville" w:hAnsi="Baskerville" w:cs="Baskerville"/>
            <w:color w:val="000000"/>
            <w:kern w:val="1"/>
            <w:sz w:val="28"/>
            <w:szCs w:val="28"/>
          </w:rPr>
          <w:t xml:space="preserve"> – </w:t>
        </w:r>
      </w:ins>
      <w:del w:id="48" w:author="Mary Claire Brunelli" w:date="2022-06-12T16:50:00Z">
        <w:r w:rsidR="009C25F0" w:rsidRPr="009C25F0" w:rsidDel="001D66DB">
          <w:rPr>
            <w:rFonts w:ascii="Baskerville" w:hAnsi="Baskerville" w:cs="Baskerville"/>
            <w:color w:val="000000"/>
            <w:kern w:val="1"/>
            <w:sz w:val="28"/>
            <w:szCs w:val="28"/>
          </w:rPr>
          <w:delText xml:space="preserve">. </w:delText>
        </w:r>
      </w:del>
      <w:ins w:id="49" w:author="Mary Claire Brunelli" w:date="2022-06-12T16:50:00Z">
        <w:r w:rsidR="001D66DB">
          <w:rPr>
            <w:rFonts w:ascii="Baskerville" w:hAnsi="Baskerville" w:cs="Baskerville"/>
            <w:color w:val="000000"/>
            <w:kern w:val="1"/>
            <w:sz w:val="28"/>
            <w:szCs w:val="28"/>
          </w:rPr>
          <w:t xml:space="preserve">from </w:t>
        </w:r>
      </w:ins>
      <w:r w:rsidR="00E40725">
        <w:rPr>
          <w:rFonts w:ascii="Baskerville" w:hAnsi="Baskerville" w:cs="Baskerville"/>
          <w:color w:val="000000"/>
          <w:kern w:val="1"/>
          <w:sz w:val="28"/>
          <w:szCs w:val="28"/>
        </w:rPr>
        <w:t xml:space="preserve">the years </w:t>
      </w:r>
      <w:ins w:id="50" w:author="Mary Claire Brunelli" w:date="2022-06-12T16:50:00Z">
        <w:r w:rsidR="001D66DB">
          <w:rPr>
            <w:rFonts w:ascii="Baskerville" w:hAnsi="Baskerville" w:cs="Baskerville"/>
            <w:color w:val="000000"/>
            <w:kern w:val="1"/>
            <w:sz w:val="28"/>
            <w:szCs w:val="28"/>
          </w:rPr>
          <w:t>2010-2018</w:t>
        </w:r>
      </w:ins>
      <w:r w:rsidR="00E40725">
        <w:rPr>
          <w:rFonts w:ascii="Baskerville" w:hAnsi="Baskerville" w:cs="Baskerville"/>
          <w:color w:val="000000"/>
          <w:kern w:val="1"/>
          <w:sz w:val="28"/>
          <w:szCs w:val="28"/>
        </w:rPr>
        <w:t xml:space="preserve">. </w:t>
      </w:r>
      <w:ins w:id="51" w:author="Mary Claire Brunelli" w:date="2022-06-12T16:50:00Z">
        <w:r w:rsidR="001D66DB">
          <w:rPr>
            <w:rFonts w:ascii="Baskerville" w:hAnsi="Baskerville" w:cs="Baskerville"/>
            <w:color w:val="000000"/>
            <w:kern w:val="1"/>
            <w:sz w:val="28"/>
            <w:szCs w:val="28"/>
          </w:rPr>
          <w:t xml:space="preserve"> </w:t>
        </w:r>
      </w:ins>
      <w:ins w:id="52" w:author="Mary Claire Brunelli" w:date="2022-06-12T16:51:00Z">
        <w:r w:rsidR="001D66DB">
          <w:rPr>
            <w:rFonts w:ascii="Baskerville" w:hAnsi="Baskerville" w:cs="Baskerville"/>
            <w:color w:val="000000"/>
            <w:kern w:val="1"/>
            <w:sz w:val="28"/>
            <w:szCs w:val="28"/>
          </w:rPr>
          <w:t>During this time period, each one of these</w:t>
        </w:r>
      </w:ins>
      <w:del w:id="53" w:author="Mary Claire Brunelli" w:date="2022-06-12T16:50:00Z">
        <w:r w:rsidR="009C25F0" w:rsidRPr="009C25F0" w:rsidDel="001D66DB">
          <w:rPr>
            <w:rFonts w:ascii="Baskerville" w:hAnsi="Baskerville" w:cs="Baskerville"/>
            <w:color w:val="000000"/>
            <w:kern w:val="1"/>
            <w:sz w:val="28"/>
            <w:szCs w:val="28"/>
          </w:rPr>
          <w:delText>T</w:delText>
        </w:r>
      </w:del>
      <w:del w:id="54" w:author="Mary Claire Brunelli" w:date="2022-06-12T16:51:00Z">
        <w:r w:rsidR="009C25F0" w:rsidRPr="009C25F0" w:rsidDel="001D66DB">
          <w:rPr>
            <w:rFonts w:ascii="Baskerville" w:hAnsi="Baskerville" w:cs="Baskerville"/>
            <w:color w:val="000000"/>
            <w:kern w:val="1"/>
            <w:sz w:val="28"/>
            <w:szCs w:val="28"/>
          </w:rPr>
          <w:delText>hese three</w:delText>
        </w:r>
      </w:del>
      <w:r w:rsidR="009C25F0" w:rsidRPr="009C25F0">
        <w:rPr>
          <w:rFonts w:ascii="Baskerville" w:hAnsi="Baskerville" w:cs="Baskerville"/>
          <w:color w:val="000000"/>
          <w:kern w:val="1"/>
          <w:sz w:val="28"/>
          <w:szCs w:val="28"/>
        </w:rPr>
        <w:t xml:space="preserve"> </w:t>
      </w:r>
      <w:del w:id="55" w:author="Mary Claire Brunelli" w:date="2022-06-12T16:29:00Z">
        <w:r w:rsidR="009C25F0" w:rsidRPr="009C25F0" w:rsidDel="00C54C1F">
          <w:rPr>
            <w:rFonts w:ascii="Baskerville" w:hAnsi="Baskerville" w:cs="Baskerville"/>
            <w:color w:val="000000"/>
            <w:kern w:val="1"/>
            <w:sz w:val="28"/>
            <w:szCs w:val="28"/>
          </w:rPr>
          <w:delText xml:space="preserve">studios </w:delText>
        </w:r>
      </w:del>
      <w:ins w:id="56" w:author="Mary Claire Brunelli" w:date="2022-06-12T16:29:00Z">
        <w:r w:rsidR="00C54C1F">
          <w:rPr>
            <w:rFonts w:ascii="Baskerville" w:hAnsi="Baskerville" w:cs="Baskerville"/>
            <w:color w:val="000000"/>
            <w:kern w:val="1"/>
            <w:sz w:val="28"/>
            <w:szCs w:val="28"/>
          </w:rPr>
          <w:t>websites</w:t>
        </w:r>
        <w:r w:rsidR="00C54C1F" w:rsidRPr="009C25F0">
          <w:rPr>
            <w:rFonts w:ascii="Baskerville" w:hAnsi="Baskerville" w:cs="Baskerville"/>
            <w:color w:val="000000"/>
            <w:kern w:val="1"/>
            <w:sz w:val="28"/>
            <w:szCs w:val="28"/>
          </w:rPr>
          <w:t xml:space="preserve"> </w:t>
        </w:r>
      </w:ins>
      <w:del w:id="57" w:author="Mary Claire Brunelli" w:date="2022-06-12T16:51:00Z">
        <w:r w:rsidR="009C25F0" w:rsidRPr="009C25F0" w:rsidDel="001D66DB">
          <w:rPr>
            <w:rFonts w:ascii="Baskerville" w:hAnsi="Baskerville" w:cs="Baskerville"/>
            <w:color w:val="000000"/>
            <w:kern w:val="1"/>
            <w:sz w:val="28"/>
            <w:szCs w:val="28"/>
          </w:rPr>
          <w:delText>have each</w:delText>
        </w:r>
      </w:del>
      <w:r w:rsidR="009C25F0" w:rsidRPr="009C25F0">
        <w:rPr>
          <w:rFonts w:ascii="Baskerville" w:hAnsi="Baskerville" w:cs="Baskerville"/>
          <w:color w:val="000000"/>
          <w:kern w:val="1"/>
          <w:sz w:val="28"/>
          <w:szCs w:val="28"/>
        </w:rPr>
        <w:t>accumulated more than 100 billion dollars</w:t>
      </w:r>
      <w:ins w:id="58" w:author="Mary Claire Brunelli" w:date="2022-06-12T16:51:00Z">
        <w:r w:rsidR="001D66DB">
          <w:rPr>
            <w:rFonts w:ascii="Baskerville" w:hAnsi="Baskerville" w:cs="Baskerville"/>
            <w:color w:val="000000"/>
            <w:kern w:val="1"/>
            <w:sz w:val="28"/>
            <w:szCs w:val="28"/>
          </w:rPr>
          <w:t xml:space="preserve">, a testament to the growing public interest in </w:t>
        </w:r>
      </w:ins>
      <w:ins w:id="59" w:author="Mary Claire Brunelli" w:date="2022-06-12T16:52:00Z">
        <w:r w:rsidR="001D66DB">
          <w:rPr>
            <w:rFonts w:ascii="Baskerville" w:hAnsi="Baskerville" w:cs="Baskerville"/>
            <w:color w:val="000000"/>
            <w:kern w:val="1"/>
            <w:sz w:val="28"/>
            <w:szCs w:val="28"/>
          </w:rPr>
          <w:t>film culture and industry.</w:t>
        </w:r>
      </w:ins>
      <w:ins w:id="60" w:author="Mary Claire Brunelli" w:date="2022-06-12T16:51:00Z">
        <w:r w:rsidR="001D66DB">
          <w:rPr>
            <w:rFonts w:ascii="Baskerville" w:hAnsi="Baskerville" w:cs="Baskerville"/>
            <w:color w:val="000000"/>
            <w:kern w:val="1"/>
            <w:sz w:val="28"/>
            <w:szCs w:val="28"/>
          </w:rPr>
          <w:t xml:space="preserve"> </w:t>
        </w:r>
      </w:ins>
      <w:del w:id="61" w:author="Mary Claire Brunelli" w:date="2022-06-12T16:51:00Z">
        <w:r w:rsidR="009C25F0" w:rsidRPr="009C25F0" w:rsidDel="001D66DB">
          <w:rPr>
            <w:rFonts w:ascii="Baskerville" w:hAnsi="Baskerville" w:cs="Baskerville"/>
            <w:color w:val="000000"/>
            <w:kern w:val="1"/>
            <w:sz w:val="28"/>
            <w:szCs w:val="28"/>
          </w:rPr>
          <w:delText xml:space="preserve"> these eight years.  </w:delText>
        </w:r>
      </w:del>
    </w:p>
    <w:p w14:paraId="45B82F59" w14:textId="45FD43EC" w:rsidR="00073CE0" w:rsidRDefault="00073CE0">
      <w:pPr>
        <w:autoSpaceDE w:val="0"/>
        <w:autoSpaceDN w:val="0"/>
        <w:adjustRightInd w:val="0"/>
        <w:ind w:firstLine="540"/>
        <w:jc w:val="both"/>
        <w:rPr>
          <w:ins w:id="62" w:author="Mary Claire Brunelli" w:date="2022-06-12T17:20:00Z"/>
          <w:rFonts w:ascii="Baskerville" w:hAnsi="Baskerville" w:cs="Baskerville"/>
          <w:color w:val="000000"/>
          <w:kern w:val="1"/>
          <w:sz w:val="28"/>
          <w:szCs w:val="28"/>
        </w:rPr>
        <w:pPrChange w:id="63" w:author="Mary Claire Brunelli" w:date="2022-06-12T17:21:00Z">
          <w:pPr>
            <w:autoSpaceDE w:val="0"/>
            <w:autoSpaceDN w:val="0"/>
            <w:adjustRightInd w:val="0"/>
            <w:spacing w:line="360" w:lineRule="auto"/>
            <w:ind w:firstLine="540"/>
            <w:jc w:val="both"/>
          </w:pPr>
        </w:pPrChange>
      </w:pPr>
    </w:p>
    <w:p w14:paraId="1F2225B0" w14:textId="77777777" w:rsidR="00073CE0" w:rsidRDefault="00073CE0" w:rsidP="001B42FB">
      <w:pPr>
        <w:autoSpaceDE w:val="0"/>
        <w:autoSpaceDN w:val="0"/>
        <w:adjustRightInd w:val="0"/>
        <w:ind w:firstLine="540"/>
        <w:jc w:val="both"/>
        <w:rPr>
          <w:ins w:id="64" w:author="Mary Claire Brunelli" w:date="2022-06-12T17:20:00Z"/>
          <w:rFonts w:ascii="Baskerville" w:hAnsi="Baskerville" w:cs="Baskerville"/>
          <w:color w:val="000000"/>
          <w:kern w:val="1"/>
          <w:sz w:val="28"/>
          <w:szCs w:val="28"/>
        </w:rPr>
      </w:pPr>
      <w:ins w:id="65" w:author="Mary Claire Brunelli" w:date="2022-06-12T17:20:00Z">
        <w:r w:rsidRPr="009C25F0">
          <w:rPr>
            <w:rFonts w:ascii="Baskerville" w:hAnsi="Baskerville" w:cs="Baskerville"/>
            <w:color w:val="000000"/>
            <w:kern w:val="1"/>
            <w:sz w:val="28"/>
            <w:szCs w:val="28"/>
          </w:rPr>
          <w:t xml:space="preserve">The analysis was coded using </w:t>
        </w:r>
        <w:r>
          <w:rPr>
            <w:rFonts w:ascii="Baskerville" w:hAnsi="Baskerville" w:cs="Baskerville"/>
            <w:color w:val="000000"/>
            <w:kern w:val="1"/>
            <w:sz w:val="28"/>
            <w:szCs w:val="28"/>
          </w:rPr>
          <w:t>P</w:t>
        </w:r>
        <w:r w:rsidRPr="009C25F0">
          <w:rPr>
            <w:rFonts w:ascii="Baskerville" w:hAnsi="Baskerville" w:cs="Baskerville"/>
            <w:color w:val="000000"/>
            <w:kern w:val="1"/>
            <w:sz w:val="28"/>
            <w:szCs w:val="28"/>
          </w:rPr>
          <w:t xml:space="preserve">ython - focusing on </w:t>
        </w:r>
        <w:r>
          <w:rPr>
            <w:rFonts w:ascii="Baskerville" w:hAnsi="Baskerville" w:cs="Baskerville"/>
            <w:color w:val="000000"/>
            <w:kern w:val="1"/>
            <w:sz w:val="28"/>
            <w:szCs w:val="28"/>
          </w:rPr>
          <w:t>P</w:t>
        </w:r>
        <w:r w:rsidRPr="009C25F0">
          <w:rPr>
            <w:rFonts w:ascii="Baskerville" w:hAnsi="Baskerville" w:cs="Baskerville"/>
            <w:color w:val="000000"/>
            <w:kern w:val="1"/>
            <w:sz w:val="28"/>
            <w:szCs w:val="28"/>
          </w:rPr>
          <w:t xml:space="preserve">andas, </w:t>
        </w:r>
        <w:r>
          <w:rPr>
            <w:rFonts w:ascii="Baskerville" w:hAnsi="Baskerville" w:cs="Baskerville"/>
            <w:color w:val="000000"/>
            <w:kern w:val="1"/>
            <w:sz w:val="28"/>
            <w:szCs w:val="28"/>
          </w:rPr>
          <w:t>S</w:t>
        </w:r>
        <w:r w:rsidRPr="009C25F0">
          <w:rPr>
            <w:rFonts w:ascii="Baskerville" w:hAnsi="Baskerville" w:cs="Baskerville"/>
            <w:color w:val="000000"/>
            <w:kern w:val="1"/>
            <w:sz w:val="28"/>
            <w:szCs w:val="28"/>
          </w:rPr>
          <w:t>eaborn</w:t>
        </w:r>
        <w:r>
          <w:rPr>
            <w:rFonts w:ascii="Baskerville" w:hAnsi="Baskerville" w:cs="Baskerville"/>
            <w:color w:val="000000"/>
            <w:kern w:val="1"/>
            <w:sz w:val="28"/>
            <w:szCs w:val="28"/>
          </w:rPr>
          <w:t>,</w:t>
        </w:r>
        <w:r w:rsidRPr="009C25F0">
          <w:rPr>
            <w:rFonts w:ascii="Baskerville" w:hAnsi="Baskerville" w:cs="Baskerville"/>
            <w:color w:val="000000"/>
            <w:kern w:val="1"/>
            <w:sz w:val="28"/>
            <w:szCs w:val="28"/>
          </w:rPr>
          <w:t xml:space="preserve"> and</w:t>
        </w:r>
      </w:ins>
    </w:p>
    <w:p w14:paraId="1FCDEC32" w14:textId="3FF34629" w:rsidR="00073CE0" w:rsidRDefault="00073CE0" w:rsidP="00073CE0">
      <w:pPr>
        <w:autoSpaceDE w:val="0"/>
        <w:autoSpaceDN w:val="0"/>
        <w:adjustRightInd w:val="0"/>
        <w:jc w:val="both"/>
        <w:rPr>
          <w:rFonts w:ascii="Baskerville" w:hAnsi="Baskerville" w:cs="Baskerville"/>
          <w:color w:val="000000"/>
          <w:kern w:val="1"/>
          <w:sz w:val="28"/>
          <w:szCs w:val="28"/>
        </w:rPr>
      </w:pPr>
      <w:ins w:id="66" w:author="Mary Claire Brunelli" w:date="2022-06-12T17:20:00Z">
        <w:r>
          <w:rPr>
            <w:rFonts w:ascii="Baskerville" w:hAnsi="Baskerville" w:cs="Baskerville"/>
            <w:color w:val="000000"/>
            <w:kern w:val="1"/>
            <w:sz w:val="28"/>
            <w:szCs w:val="28"/>
          </w:rPr>
          <w:t>M</w:t>
        </w:r>
        <w:r w:rsidRPr="009C25F0">
          <w:rPr>
            <w:rFonts w:ascii="Baskerville" w:hAnsi="Baskerville" w:cs="Baskerville"/>
            <w:color w:val="000000"/>
            <w:kern w:val="1"/>
            <w:sz w:val="28"/>
            <w:szCs w:val="28"/>
          </w:rPr>
          <w:t>atplotlib visualization. The code can be found on GitHub</w:t>
        </w:r>
      </w:ins>
      <w:ins w:id="67" w:author="Mary Claire Brunelli" w:date="2022-06-12T17:21:00Z">
        <w:r>
          <w:rPr>
            <w:rFonts w:ascii="Baskerville" w:hAnsi="Baskerville" w:cs="Baskerville"/>
            <w:color w:val="000000"/>
            <w:kern w:val="1"/>
            <w:sz w:val="28"/>
            <w:szCs w:val="28"/>
          </w:rPr>
          <w:t>: [ offer link]</w:t>
        </w:r>
      </w:ins>
      <w:ins w:id="68" w:author="Mary Claire Brunelli" w:date="2022-06-12T17:20:00Z">
        <w:r w:rsidRPr="009C25F0">
          <w:rPr>
            <w:rFonts w:ascii="Baskerville" w:hAnsi="Baskerville" w:cs="Baskerville"/>
            <w:color w:val="000000"/>
            <w:kern w:val="1"/>
            <w:sz w:val="28"/>
            <w:szCs w:val="28"/>
          </w:rPr>
          <w:t xml:space="preserve"> </w:t>
        </w:r>
      </w:ins>
    </w:p>
    <w:p w14:paraId="0AD1278B" w14:textId="14E6C615" w:rsidR="001B42FB" w:rsidDel="003316EC" w:rsidRDefault="00E40725" w:rsidP="001B42FB">
      <w:pPr>
        <w:autoSpaceDE w:val="0"/>
        <w:autoSpaceDN w:val="0"/>
        <w:adjustRightInd w:val="0"/>
        <w:spacing w:line="360" w:lineRule="auto"/>
        <w:ind w:firstLine="540"/>
        <w:jc w:val="both"/>
        <w:rPr>
          <w:del w:id="69" w:author="Mary Claire Brunelli" w:date="2022-06-12T16:53:00Z"/>
          <w:rFonts w:ascii="Baskerville" w:hAnsi="Baskerville" w:cs="Baskerville"/>
          <w:color w:val="000000"/>
          <w:kern w:val="1"/>
          <w:sz w:val="28"/>
          <w:szCs w:val="28"/>
        </w:rPr>
      </w:pPr>
      <w:del w:id="70" w:author="Mary Claire Brunelli" w:date="2022-06-12T16:51:00Z">
        <w:r w:rsidRPr="009C25F0" w:rsidDel="001D66DB">
          <w:rPr>
            <w:rFonts w:ascii="Baskerville" w:hAnsi="Baskerville" w:cs="Baskerville"/>
            <w:color w:val="000000"/>
            <w:kern w:val="1"/>
            <w:sz w:val="28"/>
            <w:szCs w:val="28"/>
          </w:rPr>
          <w:delText xml:space="preserve">these eight years. </w:delText>
        </w:r>
      </w:del>
    </w:p>
    <w:p w14:paraId="233E5899" w14:textId="29D9A353" w:rsidR="003316EC" w:rsidRDefault="003316EC">
      <w:pPr>
        <w:autoSpaceDE w:val="0"/>
        <w:autoSpaceDN w:val="0"/>
        <w:adjustRightInd w:val="0"/>
        <w:spacing w:line="360" w:lineRule="auto"/>
        <w:jc w:val="both"/>
        <w:rPr>
          <w:ins w:id="71" w:author="Mary Claire Brunelli" w:date="2022-06-12T16:53:00Z"/>
          <w:rFonts w:ascii="Baskerville" w:hAnsi="Baskerville" w:cs="Baskerville"/>
          <w:color w:val="000000"/>
          <w:kern w:val="1"/>
          <w:sz w:val="28"/>
          <w:szCs w:val="28"/>
        </w:rPr>
        <w:pPrChange w:id="72" w:author="Mary Claire Brunelli" w:date="2022-06-12T17:21:00Z">
          <w:pPr>
            <w:autoSpaceDE w:val="0"/>
            <w:autoSpaceDN w:val="0"/>
            <w:adjustRightInd w:val="0"/>
            <w:spacing w:line="360" w:lineRule="auto"/>
            <w:ind w:firstLine="540"/>
            <w:jc w:val="both"/>
          </w:pPr>
        </w:pPrChange>
      </w:pPr>
    </w:p>
    <w:p w14:paraId="6D4A8BFC" w14:textId="4E03617F" w:rsidR="003316EC" w:rsidRDefault="003316EC" w:rsidP="001B42FB">
      <w:pPr>
        <w:autoSpaceDE w:val="0"/>
        <w:autoSpaceDN w:val="0"/>
        <w:adjustRightInd w:val="0"/>
        <w:spacing w:line="360" w:lineRule="auto"/>
        <w:ind w:firstLine="540"/>
        <w:jc w:val="both"/>
        <w:rPr>
          <w:rFonts w:ascii="Baskerville" w:hAnsi="Baskerville" w:cs="Baskerville"/>
          <w:b/>
          <w:bCs/>
          <w:color w:val="000000"/>
          <w:kern w:val="1"/>
          <w:sz w:val="28"/>
          <w:szCs w:val="28"/>
          <w:u w:val="single"/>
        </w:rPr>
      </w:pPr>
      <w:ins w:id="73" w:author="Mary Claire Brunelli" w:date="2022-06-12T16:53:00Z">
        <w:r>
          <w:rPr>
            <w:rFonts w:ascii="Baskerville" w:hAnsi="Baskerville" w:cs="Baskerville"/>
            <w:b/>
            <w:bCs/>
            <w:color w:val="000000"/>
            <w:kern w:val="1"/>
            <w:sz w:val="28"/>
            <w:szCs w:val="28"/>
            <w:u w:val="single"/>
          </w:rPr>
          <w:t>Data and Analysis</w:t>
        </w:r>
      </w:ins>
    </w:p>
    <w:p w14:paraId="72C0262B" w14:textId="77777777" w:rsidR="001B42FB" w:rsidRPr="001B42FB" w:rsidRDefault="001B42FB" w:rsidP="001B42FB">
      <w:pPr>
        <w:autoSpaceDE w:val="0"/>
        <w:autoSpaceDN w:val="0"/>
        <w:adjustRightInd w:val="0"/>
        <w:spacing w:line="360" w:lineRule="auto"/>
        <w:ind w:firstLine="540"/>
        <w:jc w:val="both"/>
        <w:rPr>
          <w:ins w:id="74" w:author="Mary Claire Brunelli" w:date="2022-06-12T16:54:00Z"/>
          <w:rFonts w:ascii="Baskerville" w:hAnsi="Baskerville" w:cs="Baskerville"/>
          <w:b/>
          <w:bCs/>
          <w:color w:val="000000"/>
          <w:kern w:val="1"/>
          <w:sz w:val="28"/>
          <w:szCs w:val="28"/>
          <w:u w:val="single"/>
        </w:rPr>
      </w:pPr>
    </w:p>
    <w:p w14:paraId="6EBC2B7C" w14:textId="4EEE8457" w:rsidR="003316EC" w:rsidRPr="00073CE0" w:rsidRDefault="003316EC">
      <w:pPr>
        <w:pStyle w:val="ListParagraph"/>
        <w:numPr>
          <w:ilvl w:val="0"/>
          <w:numId w:val="3"/>
        </w:numPr>
        <w:autoSpaceDE w:val="0"/>
        <w:autoSpaceDN w:val="0"/>
        <w:adjustRightInd w:val="0"/>
        <w:spacing w:line="360" w:lineRule="auto"/>
        <w:jc w:val="both"/>
        <w:rPr>
          <w:ins w:id="75" w:author="Mary Claire Brunelli" w:date="2022-06-12T16:54:00Z"/>
          <w:rFonts w:ascii="Baskerville" w:hAnsi="Baskerville" w:cs="Baskerville"/>
          <w:color w:val="000000"/>
          <w:kern w:val="1"/>
          <w:sz w:val="28"/>
          <w:szCs w:val="28"/>
          <w:rPrChange w:id="76" w:author="Mary Claire Brunelli" w:date="2022-06-12T17:22:00Z">
            <w:rPr>
              <w:ins w:id="77" w:author="Mary Claire Brunelli" w:date="2022-06-12T16:54:00Z"/>
              <w:rFonts w:ascii="Baskerville" w:hAnsi="Baskerville" w:cs="Baskerville"/>
              <w:b/>
              <w:bCs/>
              <w:color w:val="000000"/>
              <w:kern w:val="1"/>
              <w:sz w:val="28"/>
              <w:szCs w:val="28"/>
            </w:rPr>
          </w:rPrChange>
        </w:rPr>
        <w:pPrChange w:id="78" w:author="Mary Claire Brunelli" w:date="2022-06-12T16:57:00Z">
          <w:pPr>
            <w:pStyle w:val="ListParagraph"/>
            <w:numPr>
              <w:numId w:val="2"/>
            </w:numPr>
            <w:autoSpaceDE w:val="0"/>
            <w:autoSpaceDN w:val="0"/>
            <w:adjustRightInd w:val="0"/>
            <w:spacing w:line="360" w:lineRule="auto"/>
            <w:ind w:hanging="360"/>
            <w:jc w:val="both"/>
          </w:pPr>
        </w:pPrChange>
      </w:pPr>
      <w:ins w:id="79" w:author="Mary Claire Brunelli" w:date="2022-06-12T16:54:00Z">
        <w:r w:rsidRPr="00073CE0">
          <w:rPr>
            <w:rFonts w:ascii="Baskerville" w:hAnsi="Baskerville" w:cs="Baskerville"/>
            <w:b/>
            <w:bCs/>
            <w:color w:val="000000"/>
            <w:kern w:val="1"/>
            <w:sz w:val="28"/>
            <w:szCs w:val="28"/>
            <w:rPrChange w:id="80" w:author="Mary Claire Brunelli" w:date="2022-06-12T17:22:00Z">
              <w:rPr/>
            </w:rPrChange>
          </w:rPr>
          <w:t>Budget</w:t>
        </w:r>
      </w:ins>
    </w:p>
    <w:p w14:paraId="56CDF304" w14:textId="51EAD0BF" w:rsidR="009C25F0" w:rsidRPr="003316EC" w:rsidDel="003316EC" w:rsidRDefault="009C25F0">
      <w:pPr>
        <w:pStyle w:val="ListParagraph"/>
        <w:autoSpaceDE w:val="0"/>
        <w:autoSpaceDN w:val="0"/>
        <w:adjustRightInd w:val="0"/>
        <w:spacing w:line="360" w:lineRule="auto"/>
        <w:jc w:val="both"/>
        <w:rPr>
          <w:del w:id="81" w:author="Mary Claire Brunelli" w:date="2022-06-12T16:57:00Z"/>
          <w:rFonts w:ascii="Baskerville" w:hAnsi="Baskerville" w:cs="Baskerville"/>
          <w:color w:val="000000"/>
          <w:kern w:val="1"/>
          <w:sz w:val="28"/>
          <w:szCs w:val="28"/>
          <w:rPrChange w:id="82" w:author="Mary Claire Brunelli" w:date="2022-06-12T16:54:00Z">
            <w:rPr>
              <w:del w:id="83" w:author="Mary Claire Brunelli" w:date="2022-06-12T16:57:00Z"/>
            </w:rPr>
          </w:rPrChange>
        </w:rPr>
        <w:pPrChange w:id="84" w:author="Mary Claire Brunelli" w:date="2022-06-12T16:57:00Z">
          <w:pPr>
            <w:autoSpaceDE w:val="0"/>
            <w:autoSpaceDN w:val="0"/>
            <w:adjustRightInd w:val="0"/>
            <w:spacing w:line="360" w:lineRule="auto"/>
            <w:ind w:firstLine="540"/>
            <w:jc w:val="both"/>
          </w:pPr>
        </w:pPrChange>
      </w:pPr>
      <w:del w:id="85" w:author="Mary Claire Brunelli" w:date="2022-06-12T16:55:00Z">
        <w:r w:rsidRPr="003316EC" w:rsidDel="003316EC">
          <w:rPr>
            <w:rFonts w:ascii="Baskerville" w:hAnsi="Baskerville" w:cs="Baskerville"/>
            <w:color w:val="000000"/>
            <w:kern w:val="1"/>
            <w:sz w:val="28"/>
            <w:szCs w:val="28"/>
            <w:rPrChange w:id="86" w:author="Mary Claire Brunelli" w:date="2022-06-12T16:54:00Z">
              <w:rPr/>
            </w:rPrChange>
          </w:rPr>
          <w:delText xml:space="preserve">The findings were not too surprising and solidified what we have expected. The budget plays a big role in presenting domestic gross. But not indefinitely. It only works to a certain point. </w:delText>
        </w:r>
      </w:del>
      <w:ins w:id="87" w:author="Mary Claire Brunelli" w:date="2022-06-12T16:56:00Z">
        <w:r w:rsidR="003316EC">
          <w:rPr>
            <w:rFonts w:ascii="Baskerville" w:hAnsi="Baskerville" w:cs="Baskerville"/>
            <w:color w:val="000000"/>
            <w:kern w:val="1"/>
            <w:sz w:val="28"/>
            <w:szCs w:val="28"/>
          </w:rPr>
          <w:t>As expected, t</w:t>
        </w:r>
      </w:ins>
      <w:ins w:id="88" w:author="Mary Claire Brunelli" w:date="2022-06-12T16:55:00Z">
        <w:r w:rsidR="003316EC">
          <w:rPr>
            <w:rFonts w:ascii="Baskerville" w:hAnsi="Baskerville" w:cs="Baskerville"/>
            <w:color w:val="000000"/>
            <w:kern w:val="1"/>
            <w:sz w:val="28"/>
            <w:szCs w:val="28"/>
          </w:rPr>
          <w:t xml:space="preserve">he budget </w:t>
        </w:r>
      </w:ins>
      <w:ins w:id="89" w:author="Mary Claire Brunelli" w:date="2022-06-12T16:58:00Z">
        <w:r w:rsidR="009B5431">
          <w:rPr>
            <w:rFonts w:ascii="Baskerville" w:hAnsi="Baskerville" w:cs="Baskerville"/>
            <w:color w:val="000000"/>
            <w:kern w:val="1"/>
            <w:sz w:val="28"/>
            <w:szCs w:val="28"/>
          </w:rPr>
          <w:t xml:space="preserve">is typically a good predictor of </w:t>
        </w:r>
        <w:commentRangeStart w:id="90"/>
        <w:r w:rsidR="009B5431">
          <w:rPr>
            <w:rFonts w:ascii="Baskerville" w:hAnsi="Baskerville" w:cs="Baskerville"/>
            <w:color w:val="000000"/>
            <w:kern w:val="1"/>
            <w:sz w:val="28"/>
            <w:szCs w:val="28"/>
          </w:rPr>
          <w:t>gross domestic</w:t>
        </w:r>
      </w:ins>
      <w:commentRangeEnd w:id="90"/>
      <w:r w:rsidR="006C471D">
        <w:rPr>
          <w:rStyle w:val="CommentReference"/>
        </w:rPr>
        <w:commentReference w:id="90"/>
      </w:r>
      <w:ins w:id="91" w:author="Mary Claire Brunelli" w:date="2022-06-12T16:59:00Z">
        <w:r w:rsidR="009B5431">
          <w:rPr>
            <w:rFonts w:ascii="Baskerville" w:hAnsi="Baskerville" w:cs="Baskerville"/>
            <w:color w:val="000000"/>
            <w:kern w:val="1"/>
            <w:sz w:val="28"/>
            <w:szCs w:val="28"/>
          </w:rPr>
          <w:t>,</w:t>
        </w:r>
      </w:ins>
      <w:ins w:id="92" w:author="Mary Claire Brunelli" w:date="2022-06-12T16:56:00Z">
        <w:r w:rsidR="003316EC">
          <w:rPr>
            <w:rFonts w:ascii="Baskerville" w:hAnsi="Baskerville" w:cs="Baskerville"/>
            <w:color w:val="000000"/>
            <w:kern w:val="1"/>
            <w:sz w:val="28"/>
            <w:szCs w:val="28"/>
          </w:rPr>
          <w:t xml:space="preserve"> but</w:t>
        </w:r>
      </w:ins>
      <w:ins w:id="93" w:author="Mary Claire Brunelli" w:date="2022-06-12T16:57:00Z">
        <w:r w:rsidR="003316EC">
          <w:rPr>
            <w:rFonts w:ascii="Baskerville" w:hAnsi="Baskerville" w:cs="Baskerville"/>
            <w:color w:val="000000"/>
            <w:kern w:val="1"/>
            <w:sz w:val="28"/>
            <w:szCs w:val="28"/>
          </w:rPr>
          <w:t xml:space="preserve"> only up to a certain point. </w:t>
        </w:r>
      </w:ins>
      <w:ins w:id="94" w:author="Mary Claire Brunelli" w:date="2022-06-12T16:58:00Z">
        <w:r w:rsidR="003316EC">
          <w:rPr>
            <w:rFonts w:ascii="Baskerville" w:hAnsi="Baskerville" w:cs="Baskerville"/>
            <w:color w:val="000000"/>
            <w:kern w:val="1"/>
            <w:sz w:val="28"/>
            <w:szCs w:val="28"/>
          </w:rPr>
          <w:t xml:space="preserve">Movies </w:t>
        </w:r>
      </w:ins>
    </w:p>
    <w:p w14:paraId="6E8F47C5" w14:textId="3CA87785" w:rsidR="009C25F0" w:rsidRDefault="009C25F0" w:rsidP="003316EC">
      <w:pPr>
        <w:pStyle w:val="ListParagraph"/>
        <w:rPr>
          <w:ins w:id="95" w:author="Mary Claire Brunelli" w:date="2022-06-12T16:59:00Z"/>
          <w:rFonts w:ascii="Baskerville" w:hAnsi="Baskerville" w:cs="Baskerville"/>
          <w:color w:val="000000"/>
          <w:kern w:val="1"/>
          <w:sz w:val="28"/>
          <w:szCs w:val="28"/>
        </w:rPr>
      </w:pPr>
      <w:del w:id="96" w:author="Mary Claire Brunelli" w:date="2022-06-12T16:57:00Z">
        <w:r w:rsidRPr="009C25F0" w:rsidDel="003316EC">
          <w:rPr>
            <w:rFonts w:ascii="Baskerville" w:hAnsi="Baskerville" w:cs="Baskerville"/>
            <w:color w:val="000000"/>
            <w:kern w:val="1"/>
            <w:sz w:val="28"/>
            <w:szCs w:val="28"/>
          </w:rPr>
          <w:delText xml:space="preserve">We found that movies </w:delText>
        </w:r>
      </w:del>
      <w:r w:rsidRPr="009C25F0">
        <w:rPr>
          <w:rFonts w:ascii="Baskerville" w:hAnsi="Baskerville" w:cs="Baskerville"/>
          <w:color w:val="000000"/>
          <w:kern w:val="1"/>
          <w:sz w:val="28"/>
          <w:szCs w:val="28"/>
        </w:rPr>
        <w:t xml:space="preserve">with a </w:t>
      </w:r>
      <w:del w:id="97" w:author="Mary Claire Brunelli" w:date="2022-06-12T16:58:00Z">
        <w:r w:rsidRPr="009C25F0" w:rsidDel="003316EC">
          <w:rPr>
            <w:rFonts w:ascii="Baskerville" w:hAnsi="Baskerville" w:cs="Baskerville"/>
            <w:color w:val="000000"/>
            <w:kern w:val="1"/>
            <w:sz w:val="28"/>
            <w:szCs w:val="28"/>
          </w:rPr>
          <w:delText xml:space="preserve">lower </w:delText>
        </w:r>
      </w:del>
      <w:r w:rsidRPr="009C25F0">
        <w:rPr>
          <w:rFonts w:ascii="Baskerville" w:hAnsi="Baskerville" w:cs="Baskerville"/>
          <w:color w:val="000000"/>
          <w:kern w:val="1"/>
          <w:sz w:val="28"/>
          <w:szCs w:val="28"/>
        </w:rPr>
        <w:t xml:space="preserve">budget </w:t>
      </w:r>
      <w:ins w:id="98" w:author="Mary Claire Brunelli" w:date="2022-06-12T16:58:00Z">
        <w:r w:rsidR="003316EC">
          <w:rPr>
            <w:rFonts w:ascii="Baskerville" w:hAnsi="Baskerville" w:cs="Baskerville"/>
            <w:color w:val="000000"/>
            <w:kern w:val="1"/>
            <w:sz w:val="28"/>
            <w:szCs w:val="28"/>
          </w:rPr>
          <w:t xml:space="preserve">of less </w:t>
        </w:r>
      </w:ins>
      <w:r w:rsidRPr="009C25F0">
        <w:rPr>
          <w:rFonts w:ascii="Baskerville" w:hAnsi="Baskerville" w:cs="Baskerville"/>
          <w:color w:val="000000"/>
          <w:kern w:val="1"/>
          <w:sz w:val="28"/>
          <w:szCs w:val="28"/>
        </w:rPr>
        <w:t xml:space="preserve">than $200 million </w:t>
      </w:r>
      <w:r w:rsidR="00E40725">
        <w:rPr>
          <w:rFonts w:ascii="Baskerville" w:hAnsi="Baskerville" w:cs="Baskerville"/>
          <w:color w:val="000000"/>
          <w:kern w:val="1"/>
          <w:sz w:val="28"/>
          <w:szCs w:val="28"/>
        </w:rPr>
        <w:t xml:space="preserve">show </w:t>
      </w:r>
      <w:r w:rsidRPr="009C25F0">
        <w:rPr>
          <w:rFonts w:ascii="Baskerville" w:hAnsi="Baskerville" w:cs="Baskerville"/>
          <w:color w:val="000000"/>
          <w:kern w:val="1"/>
          <w:sz w:val="28"/>
          <w:szCs w:val="28"/>
        </w:rPr>
        <w:t xml:space="preserve">a direct relationship to the increase in </w:t>
      </w:r>
      <w:r w:rsidR="00E40725">
        <w:rPr>
          <w:rFonts w:ascii="Baskerville" w:hAnsi="Baskerville" w:cs="Baskerville"/>
          <w:color w:val="000000"/>
          <w:kern w:val="1"/>
          <w:sz w:val="28"/>
          <w:szCs w:val="28"/>
        </w:rPr>
        <w:t xml:space="preserve">gross </w:t>
      </w:r>
      <w:r w:rsidRPr="009C25F0">
        <w:rPr>
          <w:rFonts w:ascii="Baskerville" w:hAnsi="Baskerville" w:cs="Baskerville"/>
          <w:color w:val="000000"/>
          <w:kern w:val="1"/>
          <w:sz w:val="28"/>
          <w:szCs w:val="28"/>
        </w:rPr>
        <w:t xml:space="preserve">domestic. However, a </w:t>
      </w:r>
      <w:del w:id="99" w:author="Mary Claire Brunelli" w:date="2022-06-12T16:59:00Z">
        <w:r w:rsidRPr="009C25F0" w:rsidDel="009B5431">
          <w:rPr>
            <w:rFonts w:ascii="Baskerville" w:hAnsi="Baskerville" w:cs="Baskerville"/>
            <w:color w:val="000000"/>
            <w:kern w:val="1"/>
            <w:sz w:val="28"/>
            <w:szCs w:val="28"/>
          </w:rPr>
          <w:delText xml:space="preserve">higher </w:delText>
        </w:r>
      </w:del>
      <w:r w:rsidRPr="009C25F0">
        <w:rPr>
          <w:rFonts w:ascii="Baskerville" w:hAnsi="Baskerville" w:cs="Baskerville"/>
          <w:color w:val="000000"/>
          <w:kern w:val="1"/>
          <w:sz w:val="28"/>
          <w:szCs w:val="28"/>
        </w:rPr>
        <w:t>budget</w:t>
      </w:r>
      <w:r w:rsidR="00145647">
        <w:rPr>
          <w:rFonts w:ascii="Baskerville" w:hAnsi="Baskerville" w:cs="Baskerville"/>
          <w:color w:val="000000"/>
          <w:kern w:val="1"/>
          <w:sz w:val="28"/>
          <w:szCs w:val="28"/>
        </w:rPr>
        <w:t xml:space="preserve"> </w:t>
      </w:r>
      <w:ins w:id="100" w:author="Mary Claire Brunelli" w:date="2022-06-12T16:59:00Z">
        <w:r w:rsidR="009B5431">
          <w:rPr>
            <w:rFonts w:ascii="Baskerville" w:hAnsi="Baskerville" w:cs="Baskerville"/>
            <w:color w:val="000000"/>
            <w:kern w:val="1"/>
            <w:sz w:val="28"/>
            <w:szCs w:val="28"/>
          </w:rPr>
          <w:t xml:space="preserve">of </w:t>
        </w:r>
      </w:ins>
      <w:del w:id="101" w:author="Mary Claire Brunelli" w:date="2022-06-12T16:59:00Z">
        <w:r w:rsidRPr="009C25F0" w:rsidDel="009B5431">
          <w:rPr>
            <w:rFonts w:ascii="Baskerville" w:hAnsi="Baskerville" w:cs="Baskerville"/>
            <w:color w:val="000000"/>
            <w:kern w:val="1"/>
            <w:sz w:val="28"/>
            <w:szCs w:val="28"/>
          </w:rPr>
          <w:delText xml:space="preserve">- </w:delText>
        </w:r>
      </w:del>
      <w:r w:rsidRPr="009C25F0">
        <w:rPr>
          <w:rFonts w:ascii="Baskerville" w:hAnsi="Baskerville" w:cs="Baskerville"/>
          <w:color w:val="000000"/>
          <w:kern w:val="1"/>
          <w:sz w:val="28"/>
          <w:szCs w:val="28"/>
        </w:rPr>
        <w:t xml:space="preserve">more than $200 million did not correlate with higher figures. </w:t>
      </w:r>
    </w:p>
    <w:p w14:paraId="1575CC1A" w14:textId="6323B2D2" w:rsidR="009B5431" w:rsidRDefault="009B5431" w:rsidP="003316EC">
      <w:pPr>
        <w:pStyle w:val="ListParagraph"/>
        <w:rPr>
          <w:ins w:id="102" w:author="Mary Claire Brunelli" w:date="2022-06-12T16:59:00Z"/>
          <w:rFonts w:ascii="Baskerville" w:hAnsi="Baskerville" w:cs="Baskerville"/>
          <w:color w:val="000000"/>
          <w:kern w:val="1"/>
          <w:sz w:val="28"/>
          <w:szCs w:val="28"/>
        </w:rPr>
      </w:pPr>
    </w:p>
    <w:p w14:paraId="6B901706" w14:textId="206BAC3E" w:rsidR="009B5431" w:rsidRDefault="009B5431" w:rsidP="003316EC">
      <w:pPr>
        <w:pStyle w:val="ListParagraph"/>
        <w:rPr>
          <w:ins w:id="103" w:author="Mary Claire Brunelli" w:date="2022-06-12T17:00:00Z"/>
          <w:rFonts w:ascii="Baskerville" w:hAnsi="Baskerville" w:cs="Baskerville"/>
          <w:color w:val="000000"/>
          <w:kern w:val="1"/>
          <w:sz w:val="28"/>
          <w:szCs w:val="28"/>
        </w:rPr>
      </w:pPr>
      <w:ins w:id="104" w:author="Mary Claire Brunelli" w:date="2022-06-12T16:59:00Z">
        <w:r>
          <w:rPr>
            <w:rFonts w:ascii="Baskerville" w:hAnsi="Baskerville" w:cs="Baskerville"/>
            <w:color w:val="000000"/>
            <w:kern w:val="1"/>
            <w:sz w:val="28"/>
            <w:szCs w:val="28"/>
          </w:rPr>
          <w:t>[Do you have a graph for this??]</w:t>
        </w:r>
      </w:ins>
    </w:p>
    <w:p w14:paraId="5DBB97D2" w14:textId="00BC3034" w:rsidR="009B5431" w:rsidRDefault="009B5431" w:rsidP="003316EC">
      <w:pPr>
        <w:pStyle w:val="ListParagraph"/>
        <w:rPr>
          <w:ins w:id="105" w:author="Mary Claire Brunelli" w:date="2022-06-12T17:00:00Z"/>
          <w:rFonts w:ascii="Baskerville" w:hAnsi="Baskerville" w:cs="Baskerville"/>
          <w:color w:val="000000"/>
          <w:kern w:val="1"/>
          <w:sz w:val="28"/>
          <w:szCs w:val="28"/>
        </w:rPr>
      </w:pPr>
    </w:p>
    <w:p w14:paraId="4E91F75B" w14:textId="50CB4E4D" w:rsidR="009B5431" w:rsidRDefault="009B5431" w:rsidP="003316EC">
      <w:pPr>
        <w:pStyle w:val="ListParagraph"/>
        <w:rPr>
          <w:ins w:id="106" w:author="Mary Claire Brunelli" w:date="2022-06-12T17:00:00Z"/>
          <w:rFonts w:ascii="Baskerville" w:hAnsi="Baskerville" w:cs="Baskerville"/>
          <w:color w:val="000000"/>
          <w:kern w:val="1"/>
          <w:sz w:val="28"/>
          <w:szCs w:val="28"/>
        </w:rPr>
      </w:pPr>
    </w:p>
    <w:p w14:paraId="2287C906" w14:textId="7371DD39" w:rsidR="009B5431" w:rsidRPr="009B5431" w:rsidRDefault="009B5431" w:rsidP="009B5431">
      <w:pPr>
        <w:pStyle w:val="ListParagraph"/>
        <w:numPr>
          <w:ilvl w:val="0"/>
          <w:numId w:val="3"/>
        </w:numPr>
        <w:rPr>
          <w:ins w:id="107" w:author="Mary Claire Brunelli" w:date="2022-06-12T17:02:00Z"/>
          <w:rFonts w:ascii="Baskerville" w:hAnsi="Baskerville" w:cs="Baskerville"/>
          <w:color w:val="000000"/>
          <w:kern w:val="1"/>
          <w:sz w:val="28"/>
          <w:szCs w:val="28"/>
          <w:rPrChange w:id="108" w:author="Mary Claire Brunelli" w:date="2022-06-12T17:02:00Z">
            <w:rPr>
              <w:ins w:id="109" w:author="Mary Claire Brunelli" w:date="2022-06-12T17:02:00Z"/>
              <w:rFonts w:ascii="Baskerville" w:hAnsi="Baskerville" w:cs="Baskerville"/>
              <w:b/>
              <w:bCs/>
              <w:color w:val="000000"/>
              <w:kern w:val="1"/>
              <w:sz w:val="28"/>
              <w:szCs w:val="28"/>
            </w:rPr>
          </w:rPrChange>
        </w:rPr>
      </w:pPr>
      <w:ins w:id="110" w:author="Mary Claire Brunelli" w:date="2022-06-12T17:00:00Z">
        <w:r>
          <w:rPr>
            <w:rFonts w:ascii="Baskerville" w:hAnsi="Baskerville" w:cs="Baskerville"/>
            <w:b/>
            <w:bCs/>
            <w:color w:val="000000"/>
            <w:kern w:val="1"/>
            <w:sz w:val="28"/>
            <w:szCs w:val="28"/>
          </w:rPr>
          <w:t>Release Month</w:t>
        </w:r>
      </w:ins>
    </w:p>
    <w:p w14:paraId="7240CC6A" w14:textId="77777777" w:rsidR="009B5431" w:rsidRPr="009C25F0" w:rsidRDefault="009B5431">
      <w:pPr>
        <w:pStyle w:val="ListParagraph"/>
        <w:rPr>
          <w:rFonts w:ascii="Baskerville" w:hAnsi="Baskerville" w:cs="Baskerville"/>
          <w:color w:val="000000"/>
          <w:kern w:val="1"/>
          <w:sz w:val="28"/>
          <w:szCs w:val="28"/>
        </w:rPr>
        <w:pPrChange w:id="111" w:author="Mary Claire Brunelli" w:date="2022-06-12T17:02:00Z">
          <w:pPr>
            <w:autoSpaceDE w:val="0"/>
            <w:autoSpaceDN w:val="0"/>
            <w:adjustRightInd w:val="0"/>
            <w:spacing w:line="360" w:lineRule="auto"/>
            <w:ind w:firstLine="540"/>
            <w:jc w:val="both"/>
          </w:pPr>
        </w:pPrChange>
      </w:pPr>
    </w:p>
    <w:p w14:paraId="09C1448F" w14:textId="18965FC2" w:rsidR="009C25F0" w:rsidRPr="009C25F0" w:rsidDel="009B5431" w:rsidRDefault="009C25F0">
      <w:pPr>
        <w:autoSpaceDE w:val="0"/>
        <w:autoSpaceDN w:val="0"/>
        <w:adjustRightInd w:val="0"/>
        <w:ind w:firstLine="540"/>
        <w:jc w:val="both"/>
        <w:rPr>
          <w:del w:id="112" w:author="Mary Claire Brunelli" w:date="2022-06-12T17:00:00Z"/>
          <w:rFonts w:ascii="Baskerville" w:hAnsi="Baskerville" w:cs="Baskerville"/>
          <w:color w:val="000000"/>
          <w:kern w:val="1"/>
          <w:sz w:val="28"/>
          <w:szCs w:val="28"/>
        </w:rPr>
        <w:pPrChange w:id="113" w:author="Mary Claire Brunelli" w:date="2022-06-12T17:02:00Z">
          <w:pPr>
            <w:autoSpaceDE w:val="0"/>
            <w:autoSpaceDN w:val="0"/>
            <w:adjustRightInd w:val="0"/>
            <w:spacing w:line="360" w:lineRule="auto"/>
            <w:ind w:firstLine="540"/>
            <w:jc w:val="both"/>
          </w:pPr>
        </w:pPrChange>
      </w:pPr>
    </w:p>
    <w:p w14:paraId="566FDC51" w14:textId="5BE457F0" w:rsidR="009C25F0" w:rsidRPr="009C25F0" w:rsidDel="009B5431" w:rsidRDefault="009C25F0">
      <w:pPr>
        <w:autoSpaceDE w:val="0"/>
        <w:autoSpaceDN w:val="0"/>
        <w:adjustRightInd w:val="0"/>
        <w:ind w:firstLine="540"/>
        <w:jc w:val="both"/>
        <w:rPr>
          <w:del w:id="114" w:author="Mary Claire Brunelli" w:date="2022-06-12T17:00:00Z"/>
          <w:rFonts w:ascii="Baskerville" w:hAnsi="Baskerville" w:cs="Baskerville"/>
          <w:color w:val="000000"/>
          <w:kern w:val="1"/>
          <w:sz w:val="28"/>
          <w:szCs w:val="28"/>
        </w:rPr>
        <w:pPrChange w:id="115" w:author="Mary Claire Brunelli" w:date="2022-06-12T17:02:00Z">
          <w:pPr>
            <w:autoSpaceDE w:val="0"/>
            <w:autoSpaceDN w:val="0"/>
            <w:adjustRightInd w:val="0"/>
            <w:spacing w:line="360" w:lineRule="auto"/>
            <w:ind w:firstLine="540"/>
            <w:jc w:val="both"/>
          </w:pPr>
        </w:pPrChange>
      </w:pPr>
    </w:p>
    <w:p w14:paraId="1C63FC60" w14:textId="4CFE4148" w:rsidR="009C25F0" w:rsidRDefault="009C25F0" w:rsidP="00073CE0">
      <w:pPr>
        <w:autoSpaceDE w:val="0"/>
        <w:autoSpaceDN w:val="0"/>
        <w:adjustRightInd w:val="0"/>
        <w:ind w:left="540"/>
        <w:jc w:val="both"/>
        <w:rPr>
          <w:rFonts w:ascii="Baskerville" w:hAnsi="Baskerville" w:cs="Baskerville"/>
          <w:color w:val="000000"/>
          <w:kern w:val="1"/>
          <w:sz w:val="28"/>
          <w:szCs w:val="28"/>
        </w:rPr>
      </w:pPr>
      <w:del w:id="116" w:author="Mary Claire Brunelli" w:date="2022-06-12T17:00:00Z">
        <w:r w:rsidRPr="009C25F0" w:rsidDel="009B5431">
          <w:rPr>
            <w:rFonts w:ascii="Baskerville" w:hAnsi="Baskerville" w:cs="Baskerville"/>
            <w:color w:val="000000"/>
            <w:kern w:val="1"/>
            <w:sz w:val="28"/>
            <w:szCs w:val="28"/>
          </w:rPr>
          <w:delText xml:space="preserve">We learned that the </w:delText>
        </w:r>
      </w:del>
      <w:ins w:id="117" w:author="Mary Claire Brunelli" w:date="2022-06-12T17:00:00Z">
        <w:r w:rsidR="009B5431">
          <w:rPr>
            <w:rFonts w:ascii="Baskerville" w:hAnsi="Baskerville" w:cs="Baskerville"/>
            <w:color w:val="000000"/>
            <w:kern w:val="1"/>
            <w:sz w:val="28"/>
            <w:szCs w:val="28"/>
          </w:rPr>
          <w:t xml:space="preserve">The </w:t>
        </w:r>
      </w:ins>
      <w:r w:rsidRPr="009C25F0">
        <w:rPr>
          <w:rFonts w:ascii="Baskerville" w:hAnsi="Baskerville" w:cs="Baskerville"/>
          <w:color w:val="000000"/>
          <w:kern w:val="1"/>
          <w:sz w:val="28"/>
          <w:szCs w:val="28"/>
        </w:rPr>
        <w:t xml:space="preserve">best months to release </w:t>
      </w:r>
      <w:r w:rsidR="00145647" w:rsidRPr="009C25F0">
        <w:rPr>
          <w:rFonts w:ascii="Baskerville" w:hAnsi="Baskerville" w:cs="Baskerville"/>
          <w:color w:val="000000"/>
          <w:kern w:val="1"/>
          <w:sz w:val="28"/>
          <w:szCs w:val="28"/>
        </w:rPr>
        <w:t>movies</w:t>
      </w:r>
      <w:r w:rsidRPr="009C25F0">
        <w:rPr>
          <w:rFonts w:ascii="Baskerville" w:hAnsi="Baskerville" w:cs="Baskerville"/>
          <w:color w:val="000000"/>
          <w:kern w:val="1"/>
          <w:sz w:val="28"/>
          <w:szCs w:val="28"/>
        </w:rPr>
        <w:t xml:space="preserve"> are June</w:t>
      </w:r>
      <w:r w:rsidR="00E40725">
        <w:rPr>
          <w:rFonts w:ascii="Baskerville" w:hAnsi="Baskerville" w:cs="Baskerville"/>
          <w:color w:val="000000"/>
          <w:kern w:val="1"/>
          <w:sz w:val="28"/>
          <w:szCs w:val="28"/>
        </w:rPr>
        <w:t xml:space="preserve"> </w:t>
      </w:r>
      <w:ins w:id="118" w:author="Mary Claire Brunelli" w:date="2022-06-12T17:00:00Z">
        <w:r w:rsidR="009B5431">
          <w:rPr>
            <w:rFonts w:ascii="Baskerville" w:hAnsi="Baskerville" w:cs="Baskerville"/>
            <w:color w:val="000000"/>
            <w:kern w:val="1"/>
            <w:sz w:val="28"/>
            <w:szCs w:val="28"/>
          </w:rPr>
          <w:t>and</w:t>
        </w:r>
      </w:ins>
      <w:del w:id="119" w:author="Mary Claire Brunelli" w:date="2022-06-12T17:00:00Z">
        <w:r w:rsidRPr="009C25F0" w:rsidDel="009B5431">
          <w:rPr>
            <w:rFonts w:ascii="Baskerville" w:hAnsi="Baskerville" w:cs="Baskerville"/>
            <w:color w:val="000000"/>
            <w:kern w:val="1"/>
            <w:sz w:val="28"/>
            <w:szCs w:val="28"/>
          </w:rPr>
          <w:delText>,</w:delText>
        </w:r>
      </w:del>
      <w:r w:rsidRPr="009C25F0">
        <w:rPr>
          <w:rFonts w:ascii="Baskerville" w:hAnsi="Baskerville" w:cs="Baskerville"/>
          <w:color w:val="000000"/>
          <w:kern w:val="1"/>
          <w:sz w:val="28"/>
          <w:szCs w:val="28"/>
        </w:rPr>
        <w:t xml:space="preserve"> November</w:t>
      </w:r>
      <w:ins w:id="120" w:author="Mary Claire Brunelli" w:date="2022-06-12T17:00:00Z">
        <w:r w:rsidR="009B5431">
          <w:rPr>
            <w:rFonts w:ascii="Baskerville" w:hAnsi="Baskerville" w:cs="Baskerville"/>
            <w:color w:val="000000"/>
            <w:kern w:val="1"/>
            <w:sz w:val="28"/>
            <w:szCs w:val="28"/>
          </w:rPr>
          <w:t>,</w:t>
        </w:r>
      </w:ins>
      <w:r w:rsidRPr="009C25F0">
        <w:rPr>
          <w:rFonts w:ascii="Baskerville" w:hAnsi="Baskerville" w:cs="Baskerville"/>
          <w:color w:val="000000"/>
          <w:kern w:val="1"/>
          <w:sz w:val="28"/>
          <w:szCs w:val="28"/>
        </w:rPr>
        <w:t xml:space="preserve"> followed by December, May and July. During these months, the </w:t>
      </w:r>
      <w:r w:rsidR="00E40725">
        <w:rPr>
          <w:rFonts w:ascii="Baskerville" w:hAnsi="Baskerville" w:cs="Baskerville"/>
          <w:color w:val="000000"/>
          <w:kern w:val="1"/>
          <w:sz w:val="28"/>
          <w:szCs w:val="28"/>
        </w:rPr>
        <w:t xml:space="preserve">gross </w:t>
      </w:r>
      <w:r w:rsidRPr="009C25F0">
        <w:rPr>
          <w:rFonts w:ascii="Baskerville" w:hAnsi="Baskerville" w:cs="Baskerville"/>
          <w:color w:val="000000"/>
          <w:kern w:val="1"/>
          <w:sz w:val="28"/>
          <w:szCs w:val="28"/>
        </w:rPr>
        <w:t>domestic was the highe</w:t>
      </w:r>
      <w:ins w:id="121" w:author="Mary Claire Brunelli" w:date="2022-06-12T17:01:00Z">
        <w:r w:rsidR="009B5431">
          <w:rPr>
            <w:rFonts w:ascii="Baskerville" w:hAnsi="Baskerville" w:cs="Baskerville"/>
            <w:color w:val="000000"/>
            <w:kern w:val="1"/>
            <w:sz w:val="28"/>
            <w:szCs w:val="28"/>
          </w:rPr>
          <w:t>st</w:t>
        </w:r>
      </w:ins>
      <w:r w:rsidR="00863B88">
        <w:rPr>
          <w:rFonts w:ascii="Baskerville" w:hAnsi="Baskerville" w:cs="Baskerville"/>
          <w:color w:val="000000"/>
          <w:kern w:val="1"/>
          <w:sz w:val="28"/>
          <w:szCs w:val="28"/>
        </w:rPr>
        <w:t xml:space="preserve"> – three times more than the months of Jan, Sep or Oct.</w:t>
      </w:r>
      <w:del w:id="122" w:author="Mary Claire Brunelli" w:date="2022-06-12T17:01:00Z">
        <w:r w:rsidRPr="009C25F0" w:rsidDel="009B5431">
          <w:rPr>
            <w:rFonts w:ascii="Baskerville" w:hAnsi="Baskerville" w:cs="Baskerville"/>
            <w:color w:val="000000"/>
            <w:kern w:val="1"/>
            <w:sz w:val="28"/>
            <w:szCs w:val="28"/>
          </w:rPr>
          <w:delText>st. These are important aspects to consider for Microsoft Studio.</w:delText>
        </w:r>
      </w:del>
      <w:r w:rsidR="00863B88">
        <w:rPr>
          <w:rFonts w:ascii="Baskerville" w:hAnsi="Baskerville" w:cs="Baskerville"/>
          <w:color w:val="000000"/>
          <w:kern w:val="1"/>
          <w:sz w:val="28"/>
          <w:szCs w:val="28"/>
        </w:rPr>
        <w:t xml:space="preserve"> and twice as much as March and August.</w:t>
      </w:r>
    </w:p>
    <w:p w14:paraId="713F6E83" w14:textId="77777777" w:rsidR="00E40725" w:rsidRPr="009C25F0" w:rsidDel="00073CE0" w:rsidRDefault="00E40725" w:rsidP="00E40725">
      <w:pPr>
        <w:autoSpaceDE w:val="0"/>
        <w:autoSpaceDN w:val="0"/>
        <w:adjustRightInd w:val="0"/>
        <w:ind w:left="540"/>
        <w:jc w:val="both"/>
        <w:rPr>
          <w:del w:id="123" w:author="Mary Claire Brunelli" w:date="2022-06-12T17:23:00Z"/>
          <w:rFonts w:ascii="Baskerville" w:hAnsi="Baskerville" w:cs="Baskerville"/>
          <w:color w:val="000000"/>
          <w:kern w:val="1"/>
          <w:sz w:val="28"/>
          <w:szCs w:val="28"/>
        </w:rPr>
      </w:pPr>
    </w:p>
    <w:p w14:paraId="42D5A666" w14:textId="77777777" w:rsidR="009C25F0" w:rsidRPr="009C25F0" w:rsidDel="009B5431" w:rsidRDefault="009C25F0" w:rsidP="00CB34E4">
      <w:pPr>
        <w:autoSpaceDE w:val="0"/>
        <w:autoSpaceDN w:val="0"/>
        <w:adjustRightInd w:val="0"/>
        <w:spacing w:line="360" w:lineRule="auto"/>
        <w:ind w:firstLine="540"/>
        <w:jc w:val="both"/>
        <w:rPr>
          <w:del w:id="124" w:author="Mary Claire Brunelli" w:date="2022-06-12T17:02:00Z"/>
          <w:rFonts w:ascii="Baskerville" w:hAnsi="Baskerville" w:cs="Baskerville"/>
          <w:color w:val="000000"/>
          <w:kern w:val="1"/>
          <w:sz w:val="28"/>
          <w:szCs w:val="28"/>
        </w:rPr>
      </w:pPr>
    </w:p>
    <w:p w14:paraId="195D6163" w14:textId="77777777" w:rsidR="009C25F0" w:rsidRPr="009C25F0" w:rsidDel="009B5431" w:rsidRDefault="009C25F0" w:rsidP="00CB34E4">
      <w:pPr>
        <w:autoSpaceDE w:val="0"/>
        <w:autoSpaceDN w:val="0"/>
        <w:adjustRightInd w:val="0"/>
        <w:spacing w:line="360" w:lineRule="auto"/>
        <w:ind w:firstLine="540"/>
        <w:jc w:val="both"/>
        <w:rPr>
          <w:del w:id="125" w:author="Mary Claire Brunelli" w:date="2022-06-12T17:02:00Z"/>
          <w:rFonts w:ascii="Baskerville" w:hAnsi="Baskerville" w:cs="Baskerville"/>
          <w:color w:val="000000"/>
          <w:kern w:val="1"/>
          <w:sz w:val="28"/>
          <w:szCs w:val="28"/>
        </w:rPr>
      </w:pPr>
    </w:p>
    <w:p w14:paraId="2E6DCDA3" w14:textId="77777777" w:rsidR="009C25F0" w:rsidRPr="009C25F0" w:rsidRDefault="009C25F0">
      <w:pPr>
        <w:autoSpaceDE w:val="0"/>
        <w:autoSpaceDN w:val="0"/>
        <w:adjustRightInd w:val="0"/>
        <w:ind w:left="540"/>
        <w:jc w:val="both"/>
        <w:rPr>
          <w:rFonts w:ascii="Baskerville" w:hAnsi="Baskerville" w:cs="Baskerville"/>
          <w:color w:val="000000"/>
          <w:kern w:val="1"/>
          <w:sz w:val="28"/>
          <w:szCs w:val="28"/>
        </w:rPr>
        <w:pPrChange w:id="126" w:author="Mary Claire Brunelli" w:date="2022-06-12T17:23:00Z">
          <w:pPr>
            <w:autoSpaceDE w:val="0"/>
            <w:autoSpaceDN w:val="0"/>
            <w:adjustRightInd w:val="0"/>
            <w:spacing w:line="360" w:lineRule="auto"/>
            <w:ind w:firstLine="540"/>
            <w:jc w:val="both"/>
          </w:pPr>
        </w:pPrChange>
      </w:pPr>
    </w:p>
    <w:p w14:paraId="4576A24F" w14:textId="6D00CE81" w:rsidR="009C25F0" w:rsidRPr="009C25F0" w:rsidRDefault="009C25F0" w:rsidP="00CB34E4">
      <w:pPr>
        <w:autoSpaceDE w:val="0"/>
        <w:autoSpaceDN w:val="0"/>
        <w:adjustRightInd w:val="0"/>
        <w:spacing w:line="360" w:lineRule="auto"/>
        <w:ind w:firstLine="540"/>
        <w:jc w:val="both"/>
        <w:rPr>
          <w:rFonts w:ascii="Baskerville" w:hAnsi="Baskerville" w:cs="Baskerville"/>
          <w:color w:val="000000"/>
          <w:kern w:val="1"/>
          <w:sz w:val="28"/>
          <w:szCs w:val="28"/>
        </w:rPr>
      </w:pPr>
      <w:commentRangeStart w:id="127"/>
      <w:r w:rsidRPr="009C25F0">
        <w:rPr>
          <w:rFonts w:ascii="Baskerville" w:hAnsi="Baskerville" w:cs="Baskerville"/>
          <w:noProof/>
          <w:color w:val="000000"/>
          <w:kern w:val="1"/>
          <w:sz w:val="28"/>
          <w:szCs w:val="28"/>
        </w:rPr>
        <w:lastRenderedPageBreak/>
        <w:drawing>
          <wp:inline distT="0" distB="0" distL="0" distR="0" wp14:anchorId="52FF1EDA" wp14:editId="57312D6E">
            <wp:extent cx="5943600" cy="2903220"/>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5943600" cy="2903220"/>
                    </a:xfrm>
                    <a:prstGeom prst="rect">
                      <a:avLst/>
                    </a:prstGeom>
                  </pic:spPr>
                </pic:pic>
              </a:graphicData>
            </a:graphic>
          </wp:inline>
        </w:drawing>
      </w:r>
      <w:commentRangeEnd w:id="127"/>
      <w:r w:rsidR="00E40725">
        <w:rPr>
          <w:rStyle w:val="CommentReference"/>
        </w:rPr>
        <w:commentReference w:id="127"/>
      </w:r>
    </w:p>
    <w:p w14:paraId="3B08CA21" w14:textId="77777777" w:rsidR="00E40725" w:rsidRDefault="00E40725" w:rsidP="00E40725">
      <w:pPr>
        <w:pStyle w:val="ListParagraph"/>
        <w:autoSpaceDE w:val="0"/>
        <w:autoSpaceDN w:val="0"/>
        <w:adjustRightInd w:val="0"/>
        <w:spacing w:line="360" w:lineRule="auto"/>
        <w:jc w:val="both"/>
        <w:rPr>
          <w:rFonts w:ascii="Baskerville" w:hAnsi="Baskerville" w:cs="Baskerville"/>
          <w:b/>
          <w:bCs/>
          <w:color w:val="000000"/>
          <w:kern w:val="1"/>
          <w:sz w:val="28"/>
          <w:szCs w:val="28"/>
        </w:rPr>
      </w:pPr>
    </w:p>
    <w:p w14:paraId="733D7E19" w14:textId="34870648" w:rsidR="009C25F0" w:rsidRPr="009B5431" w:rsidRDefault="009B5431">
      <w:pPr>
        <w:pStyle w:val="ListParagraph"/>
        <w:numPr>
          <w:ilvl w:val="0"/>
          <w:numId w:val="3"/>
        </w:numPr>
        <w:autoSpaceDE w:val="0"/>
        <w:autoSpaceDN w:val="0"/>
        <w:adjustRightInd w:val="0"/>
        <w:spacing w:line="360" w:lineRule="auto"/>
        <w:jc w:val="both"/>
        <w:rPr>
          <w:rFonts w:ascii="Baskerville" w:hAnsi="Baskerville" w:cs="Baskerville"/>
          <w:b/>
          <w:bCs/>
          <w:color w:val="000000"/>
          <w:kern w:val="1"/>
          <w:sz w:val="28"/>
          <w:szCs w:val="28"/>
          <w:rPrChange w:id="128" w:author="Mary Claire Brunelli" w:date="2022-06-12T17:02:00Z">
            <w:rPr/>
          </w:rPrChange>
        </w:rPr>
        <w:pPrChange w:id="129" w:author="Mary Claire Brunelli" w:date="2022-06-12T17:02:00Z">
          <w:pPr>
            <w:autoSpaceDE w:val="0"/>
            <w:autoSpaceDN w:val="0"/>
            <w:adjustRightInd w:val="0"/>
            <w:spacing w:line="360" w:lineRule="auto"/>
            <w:ind w:firstLine="540"/>
            <w:jc w:val="both"/>
          </w:pPr>
        </w:pPrChange>
      </w:pPr>
      <w:ins w:id="130" w:author="Mary Claire Brunelli" w:date="2022-06-12T17:02:00Z">
        <w:r w:rsidRPr="009B5431">
          <w:rPr>
            <w:rFonts w:ascii="Baskerville" w:hAnsi="Baskerville" w:cs="Baskerville"/>
            <w:b/>
            <w:bCs/>
            <w:color w:val="000000"/>
            <w:kern w:val="1"/>
            <w:sz w:val="28"/>
            <w:szCs w:val="28"/>
            <w:rPrChange w:id="131" w:author="Mary Claire Brunelli" w:date="2022-06-12T17:02:00Z">
              <w:rPr>
                <w:rFonts w:ascii="Baskerville" w:hAnsi="Baskerville" w:cs="Baskerville"/>
                <w:color w:val="000000"/>
                <w:kern w:val="1"/>
                <w:sz w:val="28"/>
                <w:szCs w:val="28"/>
              </w:rPr>
            </w:rPrChange>
          </w:rPr>
          <w:t>Genre</w:t>
        </w:r>
      </w:ins>
    </w:p>
    <w:p w14:paraId="3244481C" w14:textId="679EDD9E" w:rsidR="009C25F0" w:rsidRPr="009C25F0" w:rsidDel="009B5431" w:rsidRDefault="009C25F0">
      <w:pPr>
        <w:autoSpaceDE w:val="0"/>
        <w:autoSpaceDN w:val="0"/>
        <w:adjustRightInd w:val="0"/>
        <w:ind w:left="720"/>
        <w:jc w:val="both"/>
        <w:rPr>
          <w:del w:id="132" w:author="Mary Claire Brunelli" w:date="2022-06-12T17:02:00Z"/>
          <w:rFonts w:ascii="Baskerville" w:hAnsi="Baskerville" w:cs="Baskerville"/>
          <w:color w:val="000000"/>
          <w:kern w:val="1"/>
          <w:sz w:val="28"/>
          <w:szCs w:val="28"/>
        </w:rPr>
        <w:pPrChange w:id="133" w:author="Mary Claire Brunelli" w:date="2022-06-12T17:09:00Z">
          <w:pPr>
            <w:autoSpaceDE w:val="0"/>
            <w:autoSpaceDN w:val="0"/>
            <w:adjustRightInd w:val="0"/>
            <w:spacing w:line="360" w:lineRule="auto"/>
            <w:ind w:firstLine="540"/>
            <w:jc w:val="both"/>
          </w:pPr>
        </w:pPrChange>
      </w:pPr>
      <w:del w:id="134" w:author="Mary Claire Brunelli" w:date="2022-06-12T17:02:00Z">
        <w:r w:rsidRPr="009C25F0" w:rsidDel="009B5431">
          <w:rPr>
            <w:rFonts w:ascii="Baskerville" w:hAnsi="Baskerville" w:cs="Baskerville"/>
            <w:color w:val="000000"/>
            <w:kern w:val="1"/>
            <w:sz w:val="28"/>
            <w:szCs w:val="28"/>
          </w:rPr>
          <w:delText xml:space="preserve"> </w:delText>
        </w:r>
      </w:del>
      <w:ins w:id="135" w:author="Mary Claire Brunelli" w:date="2022-06-12T17:02:00Z">
        <w:r w:rsidR="009B5431">
          <w:rPr>
            <w:rFonts w:ascii="Baskerville" w:hAnsi="Baskerville" w:cs="Baskerville"/>
            <w:color w:val="000000"/>
            <w:kern w:val="1"/>
          </w:rPr>
          <w:t xml:space="preserve">Of </w:t>
        </w:r>
      </w:ins>
    </w:p>
    <w:p w14:paraId="008F2C4C" w14:textId="66A85990" w:rsidR="009C25F0" w:rsidDel="009B5431" w:rsidRDefault="009C25F0">
      <w:pPr>
        <w:autoSpaceDE w:val="0"/>
        <w:autoSpaceDN w:val="0"/>
        <w:adjustRightInd w:val="0"/>
        <w:ind w:left="720"/>
        <w:jc w:val="both"/>
        <w:rPr>
          <w:del w:id="136" w:author="Mary Claire Brunelli" w:date="2022-06-12T17:02:00Z"/>
          <w:rFonts w:ascii="Baskerville" w:hAnsi="Baskerville" w:cs="Baskerville"/>
          <w:color w:val="000000"/>
          <w:kern w:val="1"/>
        </w:rPr>
        <w:pPrChange w:id="137" w:author="Mary Claire Brunelli" w:date="2022-06-12T17:09:00Z">
          <w:pPr>
            <w:autoSpaceDE w:val="0"/>
            <w:autoSpaceDN w:val="0"/>
            <w:adjustRightInd w:val="0"/>
            <w:spacing w:line="360" w:lineRule="auto"/>
            <w:ind w:firstLine="540"/>
            <w:jc w:val="both"/>
          </w:pPr>
        </w:pPrChange>
      </w:pPr>
    </w:p>
    <w:p w14:paraId="0FA31616" w14:textId="4D707B7F" w:rsidR="009C25F0" w:rsidRPr="009C25F0" w:rsidRDefault="009C25F0">
      <w:pPr>
        <w:autoSpaceDE w:val="0"/>
        <w:autoSpaceDN w:val="0"/>
        <w:adjustRightInd w:val="0"/>
        <w:ind w:left="720"/>
        <w:jc w:val="both"/>
        <w:rPr>
          <w:rFonts w:ascii="Baskerville" w:hAnsi="Baskerville" w:cs="Baskerville"/>
          <w:color w:val="000000"/>
          <w:kern w:val="1"/>
          <w:sz w:val="28"/>
          <w:szCs w:val="28"/>
        </w:rPr>
        <w:pPrChange w:id="138" w:author="Mary Claire Brunelli" w:date="2022-06-12T17:09:00Z">
          <w:pPr>
            <w:autoSpaceDE w:val="0"/>
            <w:autoSpaceDN w:val="0"/>
            <w:adjustRightInd w:val="0"/>
            <w:spacing w:line="360" w:lineRule="auto"/>
            <w:ind w:firstLine="540"/>
            <w:jc w:val="both"/>
          </w:pPr>
        </w:pPrChange>
      </w:pPr>
      <w:del w:id="139" w:author="Mary Claire Brunelli" w:date="2022-06-12T17:02:00Z">
        <w:r w:rsidRPr="009C25F0" w:rsidDel="009B5431">
          <w:rPr>
            <w:rFonts w:ascii="Baskerville" w:hAnsi="Baskerville" w:cs="Baskerville"/>
            <w:color w:val="000000"/>
            <w:kern w:val="1"/>
            <w:sz w:val="28"/>
            <w:szCs w:val="28"/>
          </w:rPr>
          <w:delText xml:space="preserve">When I explored </w:delText>
        </w:r>
      </w:del>
      <w:r w:rsidRPr="009C25F0">
        <w:rPr>
          <w:rFonts w:ascii="Baskerville" w:hAnsi="Baskerville" w:cs="Baskerville"/>
          <w:color w:val="000000"/>
          <w:kern w:val="1"/>
          <w:sz w:val="28"/>
          <w:szCs w:val="28"/>
        </w:rPr>
        <w:t xml:space="preserve">the top 20 % </w:t>
      </w:r>
      <w:del w:id="140" w:author="Mary Claire Brunelli" w:date="2022-06-12T17:02:00Z">
        <w:r w:rsidRPr="009C25F0" w:rsidDel="009B5431">
          <w:rPr>
            <w:rFonts w:ascii="Baskerville" w:hAnsi="Baskerville" w:cs="Baskerville"/>
            <w:color w:val="000000"/>
            <w:kern w:val="1"/>
            <w:sz w:val="28"/>
            <w:szCs w:val="28"/>
          </w:rPr>
          <w:delText xml:space="preserve">of </w:delText>
        </w:r>
      </w:del>
      <w:r w:rsidRPr="009C25F0">
        <w:rPr>
          <w:rFonts w:ascii="Baskerville" w:hAnsi="Baskerville" w:cs="Baskerville"/>
          <w:color w:val="000000"/>
          <w:kern w:val="1"/>
          <w:sz w:val="28"/>
          <w:szCs w:val="28"/>
        </w:rPr>
        <w:t xml:space="preserve">gross </w:t>
      </w:r>
      <w:r w:rsidR="00AD68A4">
        <w:rPr>
          <w:rFonts w:ascii="Baskerville" w:hAnsi="Baskerville" w:cs="Baskerville"/>
          <w:color w:val="000000"/>
          <w:kern w:val="1"/>
          <w:sz w:val="28"/>
          <w:szCs w:val="28"/>
        </w:rPr>
        <w:t xml:space="preserve">domestic </w:t>
      </w:r>
      <w:r w:rsidRPr="009C25F0">
        <w:rPr>
          <w:rFonts w:ascii="Baskerville" w:hAnsi="Baskerville" w:cs="Baskerville"/>
          <w:color w:val="000000"/>
          <w:kern w:val="1"/>
          <w:sz w:val="28"/>
          <w:szCs w:val="28"/>
        </w:rPr>
        <w:t xml:space="preserve">performers, </w:t>
      </w:r>
      <w:r w:rsidR="00145647" w:rsidRPr="009C25F0">
        <w:rPr>
          <w:rFonts w:ascii="Baskerville" w:hAnsi="Baskerville" w:cs="Baskerville"/>
          <w:color w:val="000000"/>
          <w:kern w:val="1"/>
          <w:sz w:val="28"/>
          <w:szCs w:val="28"/>
        </w:rPr>
        <w:t>Adventure</w:t>
      </w:r>
      <w:ins w:id="141" w:author="Mary Claire Brunelli" w:date="2022-06-12T17:04:00Z">
        <w:r w:rsidR="009B5431">
          <w:rPr>
            <w:rFonts w:ascii="Baskerville" w:hAnsi="Baskerville" w:cs="Baskerville"/>
            <w:color w:val="000000"/>
            <w:kern w:val="1"/>
            <w:sz w:val="28"/>
            <w:szCs w:val="28"/>
          </w:rPr>
          <w:t xml:space="preserve"> is by far the dominant gen</w:t>
        </w:r>
      </w:ins>
      <w:ins w:id="142" w:author="Mary Claire Brunelli" w:date="2022-06-12T17:05:00Z">
        <w:r w:rsidR="009B5431">
          <w:rPr>
            <w:rFonts w:ascii="Baskerville" w:hAnsi="Baskerville" w:cs="Baskerville"/>
            <w:color w:val="000000"/>
            <w:kern w:val="1"/>
            <w:sz w:val="28"/>
            <w:szCs w:val="28"/>
          </w:rPr>
          <w:t xml:space="preserve">re, followed by </w:t>
        </w:r>
      </w:ins>
      <w:del w:id="143" w:author="Mary Claire Brunelli" w:date="2022-06-12T17:04:00Z">
        <w:r w:rsidR="00145647" w:rsidRPr="009C25F0" w:rsidDel="009B5431">
          <w:rPr>
            <w:rFonts w:ascii="Baskerville" w:hAnsi="Baskerville" w:cs="Baskerville"/>
            <w:color w:val="000000"/>
            <w:kern w:val="1"/>
            <w:sz w:val="28"/>
            <w:szCs w:val="28"/>
          </w:rPr>
          <w:delText>,</w:delText>
        </w:r>
        <w:r w:rsidRPr="009C25F0" w:rsidDel="009B5431">
          <w:rPr>
            <w:rFonts w:ascii="Baskerville" w:hAnsi="Baskerville" w:cs="Baskerville"/>
            <w:color w:val="000000"/>
            <w:kern w:val="1"/>
            <w:sz w:val="28"/>
            <w:szCs w:val="28"/>
          </w:rPr>
          <w:delText xml:space="preserve"> </w:delText>
        </w:r>
      </w:del>
      <w:r w:rsidRPr="009C25F0">
        <w:rPr>
          <w:rFonts w:ascii="Baskerville" w:hAnsi="Baskerville" w:cs="Baskerville"/>
          <w:color w:val="000000"/>
          <w:kern w:val="1"/>
          <w:sz w:val="28"/>
          <w:szCs w:val="28"/>
        </w:rPr>
        <w:t>Action</w:t>
      </w:r>
      <w:ins w:id="144" w:author="Mary Claire Brunelli" w:date="2022-06-12T17:07:00Z">
        <w:r w:rsidR="009B5431">
          <w:rPr>
            <w:rFonts w:ascii="Baskerville" w:hAnsi="Baskerville" w:cs="Baskerville"/>
            <w:color w:val="000000"/>
            <w:kern w:val="1"/>
            <w:sz w:val="28"/>
            <w:szCs w:val="28"/>
          </w:rPr>
          <w:t>,</w:t>
        </w:r>
      </w:ins>
      <w:del w:id="145" w:author="Mary Claire Brunelli" w:date="2022-06-12T17:05:00Z">
        <w:r w:rsidRPr="009C25F0" w:rsidDel="009B5431">
          <w:rPr>
            <w:rFonts w:ascii="Baskerville" w:hAnsi="Baskerville" w:cs="Baskerville"/>
            <w:color w:val="000000"/>
            <w:kern w:val="1"/>
            <w:sz w:val="28"/>
            <w:szCs w:val="28"/>
          </w:rPr>
          <w:delText>,</w:delText>
        </w:r>
      </w:del>
      <w:ins w:id="146" w:author="Mary Claire Brunelli" w:date="2022-06-12T17:07:00Z">
        <w:r w:rsidR="009B5431">
          <w:rPr>
            <w:rFonts w:ascii="Baskerville" w:hAnsi="Baskerville" w:cs="Baskerville"/>
            <w:color w:val="000000"/>
            <w:kern w:val="1"/>
            <w:sz w:val="28"/>
            <w:szCs w:val="28"/>
          </w:rPr>
          <w:t xml:space="preserve"> </w:t>
        </w:r>
      </w:ins>
      <w:del w:id="147" w:author="Mary Claire Brunelli" w:date="2022-06-12T17:07:00Z">
        <w:r w:rsidRPr="009C25F0" w:rsidDel="009B5431">
          <w:rPr>
            <w:rFonts w:ascii="Baskerville" w:hAnsi="Baskerville" w:cs="Baskerville"/>
            <w:color w:val="000000"/>
            <w:kern w:val="1"/>
            <w:sz w:val="28"/>
            <w:szCs w:val="28"/>
          </w:rPr>
          <w:delText xml:space="preserve"> </w:delText>
        </w:r>
      </w:del>
      <w:r w:rsidRPr="009C25F0">
        <w:rPr>
          <w:rFonts w:ascii="Baskerville" w:hAnsi="Baskerville" w:cs="Baskerville"/>
          <w:color w:val="000000"/>
          <w:kern w:val="1"/>
          <w:sz w:val="28"/>
          <w:szCs w:val="28"/>
        </w:rPr>
        <w:t>Comedy</w:t>
      </w:r>
      <w:ins w:id="148" w:author="Mary Claire Brunelli" w:date="2022-06-12T17:07:00Z">
        <w:r w:rsidR="009B5431">
          <w:rPr>
            <w:rFonts w:ascii="Baskerville" w:hAnsi="Baskerville" w:cs="Baskerville"/>
            <w:color w:val="000000"/>
            <w:kern w:val="1"/>
            <w:sz w:val="28"/>
            <w:szCs w:val="28"/>
          </w:rPr>
          <w:t>,</w:t>
        </w:r>
      </w:ins>
      <w:r w:rsidRPr="009C25F0">
        <w:rPr>
          <w:rFonts w:ascii="Baskerville" w:hAnsi="Baskerville" w:cs="Baskerville"/>
          <w:color w:val="000000"/>
          <w:kern w:val="1"/>
          <w:sz w:val="28"/>
          <w:szCs w:val="28"/>
        </w:rPr>
        <w:t xml:space="preserve"> and Sci Fi</w:t>
      </w:r>
      <w:ins w:id="149" w:author="Mary Claire Brunelli" w:date="2022-06-12T17:08:00Z">
        <w:r w:rsidR="009B5431">
          <w:rPr>
            <w:rFonts w:ascii="Baskerville" w:hAnsi="Baskerville" w:cs="Baskerville"/>
            <w:color w:val="000000"/>
            <w:kern w:val="1"/>
            <w:sz w:val="28"/>
            <w:szCs w:val="28"/>
          </w:rPr>
          <w:t>.</w:t>
        </w:r>
      </w:ins>
      <w:del w:id="150" w:author="Mary Claire Brunelli" w:date="2022-06-12T17:07:00Z">
        <w:r w:rsidRPr="009C25F0" w:rsidDel="009B5431">
          <w:rPr>
            <w:rFonts w:ascii="Baskerville" w:hAnsi="Baskerville" w:cs="Baskerville"/>
            <w:color w:val="000000"/>
            <w:kern w:val="1"/>
            <w:sz w:val="28"/>
            <w:szCs w:val="28"/>
          </w:rPr>
          <w:delText xml:space="preserve"> were the </w:delText>
        </w:r>
      </w:del>
      <w:del w:id="151" w:author="Mary Claire Brunelli" w:date="2022-06-12T17:03:00Z">
        <w:r w:rsidRPr="009C25F0" w:rsidDel="009B5431">
          <w:rPr>
            <w:rFonts w:ascii="Baskerville" w:hAnsi="Baskerville" w:cs="Baskerville"/>
            <w:color w:val="000000"/>
            <w:kern w:val="1"/>
            <w:sz w:val="28"/>
            <w:szCs w:val="28"/>
          </w:rPr>
          <w:delText xml:space="preserve">most dominating </w:delText>
        </w:r>
      </w:del>
      <w:del w:id="152" w:author="Mary Claire Brunelli" w:date="2022-06-12T17:07:00Z">
        <w:r w:rsidRPr="009C25F0" w:rsidDel="009B5431">
          <w:rPr>
            <w:rFonts w:ascii="Baskerville" w:hAnsi="Baskerville" w:cs="Baskerville"/>
            <w:color w:val="000000"/>
            <w:kern w:val="1"/>
            <w:sz w:val="28"/>
            <w:szCs w:val="28"/>
          </w:rPr>
          <w:delText xml:space="preserve">movie genres. </w:delText>
        </w:r>
      </w:del>
    </w:p>
    <w:p w14:paraId="7E92FF7D" w14:textId="77777777" w:rsidR="009C25F0" w:rsidRPr="009C25F0" w:rsidRDefault="009C25F0">
      <w:pPr>
        <w:autoSpaceDE w:val="0"/>
        <w:autoSpaceDN w:val="0"/>
        <w:adjustRightInd w:val="0"/>
        <w:ind w:firstLine="540"/>
        <w:jc w:val="both"/>
        <w:rPr>
          <w:rFonts w:ascii="Baskerville" w:hAnsi="Baskerville" w:cs="Baskerville"/>
          <w:color w:val="000000"/>
          <w:kern w:val="1"/>
          <w:sz w:val="28"/>
          <w:szCs w:val="28"/>
        </w:rPr>
        <w:pPrChange w:id="153" w:author="Mary Claire Brunelli" w:date="2022-06-12T17:09:00Z">
          <w:pPr>
            <w:autoSpaceDE w:val="0"/>
            <w:autoSpaceDN w:val="0"/>
            <w:adjustRightInd w:val="0"/>
            <w:spacing w:line="360" w:lineRule="auto"/>
            <w:ind w:firstLine="540"/>
            <w:jc w:val="both"/>
          </w:pPr>
        </w:pPrChange>
      </w:pPr>
    </w:p>
    <w:p w14:paraId="68605E46" w14:textId="00124A49" w:rsidR="009C25F0" w:rsidRDefault="002F55FB">
      <w:pPr>
        <w:autoSpaceDE w:val="0"/>
        <w:autoSpaceDN w:val="0"/>
        <w:adjustRightInd w:val="0"/>
        <w:ind w:left="540"/>
        <w:jc w:val="both"/>
        <w:rPr>
          <w:rFonts w:ascii="Baskerville" w:hAnsi="Baskerville" w:cs="Baskerville"/>
          <w:color w:val="000000"/>
          <w:kern w:val="1"/>
          <w:sz w:val="28"/>
          <w:szCs w:val="28"/>
        </w:rPr>
        <w:pPrChange w:id="154" w:author="Mary Claire Brunelli" w:date="2022-06-12T17:09:00Z">
          <w:pPr>
            <w:autoSpaceDE w:val="0"/>
            <w:autoSpaceDN w:val="0"/>
            <w:adjustRightInd w:val="0"/>
            <w:spacing w:line="360" w:lineRule="auto"/>
            <w:ind w:firstLine="540"/>
            <w:jc w:val="both"/>
          </w:pPr>
        </w:pPrChange>
      </w:pPr>
      <w:ins w:id="155" w:author="Mary Claire Brunelli" w:date="2022-06-12T17:08:00Z">
        <w:r>
          <w:rPr>
            <w:rFonts w:ascii="Baskerville" w:hAnsi="Baskerville" w:cs="Baskerville"/>
            <w:color w:val="000000"/>
            <w:kern w:val="1"/>
            <w:sz w:val="28"/>
            <w:szCs w:val="28"/>
          </w:rPr>
          <w:t>Analysis of</w:t>
        </w:r>
        <w:r w:rsidR="009B5431">
          <w:rPr>
            <w:rFonts w:ascii="Baskerville" w:hAnsi="Baskerville" w:cs="Baskerville"/>
            <w:color w:val="000000"/>
            <w:kern w:val="1"/>
            <w:sz w:val="28"/>
            <w:szCs w:val="28"/>
          </w:rPr>
          <w:t xml:space="preserve"> the </w:t>
        </w:r>
        <w:r>
          <w:rPr>
            <w:rFonts w:ascii="Baskerville" w:hAnsi="Baskerville" w:cs="Baskerville"/>
            <w:color w:val="000000"/>
            <w:kern w:val="1"/>
            <w:sz w:val="28"/>
            <w:szCs w:val="28"/>
          </w:rPr>
          <w:t xml:space="preserve">average domestic gross </w:t>
        </w:r>
      </w:ins>
      <w:ins w:id="156" w:author="Mary Claire Brunelli" w:date="2022-06-12T17:23:00Z">
        <w:r w:rsidR="00073CE0">
          <w:rPr>
            <w:rFonts w:ascii="Baskerville" w:hAnsi="Baskerville" w:cs="Baskerville"/>
            <w:color w:val="000000"/>
            <w:kern w:val="1"/>
            <w:sz w:val="28"/>
            <w:szCs w:val="28"/>
          </w:rPr>
          <w:t>yielded</w:t>
        </w:r>
      </w:ins>
      <w:ins w:id="157" w:author="Mary Claire Brunelli" w:date="2022-06-12T17:08:00Z">
        <w:r>
          <w:rPr>
            <w:rFonts w:ascii="Baskerville" w:hAnsi="Baskerville" w:cs="Baskerville"/>
            <w:color w:val="000000"/>
            <w:kern w:val="1"/>
            <w:sz w:val="28"/>
            <w:szCs w:val="28"/>
          </w:rPr>
          <w:t xml:space="preserve"> slightly different result</w:t>
        </w:r>
      </w:ins>
      <w:ins w:id="158" w:author="Mary Claire Brunelli" w:date="2022-06-12T17:09:00Z">
        <w:r>
          <w:rPr>
            <w:rFonts w:ascii="Baskerville" w:hAnsi="Baskerville" w:cs="Baskerville"/>
            <w:color w:val="000000"/>
            <w:kern w:val="1"/>
            <w:sz w:val="28"/>
            <w:szCs w:val="28"/>
          </w:rPr>
          <w:t xml:space="preserve">s. </w:t>
        </w:r>
      </w:ins>
      <w:del w:id="159" w:author="Mary Claire Brunelli" w:date="2022-06-12T17:09:00Z">
        <w:r w:rsidR="009C25F0" w:rsidRPr="009C25F0" w:rsidDel="002F55FB">
          <w:rPr>
            <w:rFonts w:ascii="Baskerville" w:hAnsi="Baskerville" w:cs="Baskerville"/>
            <w:color w:val="000000"/>
            <w:kern w:val="1"/>
            <w:sz w:val="28"/>
            <w:szCs w:val="28"/>
          </w:rPr>
          <w:delText>I also examined the full set of movies and looked which Genres has the highest Average Domestic Gross. Animation, Sci- Fi</w:delText>
        </w:r>
      </w:del>
      <w:ins w:id="160" w:author="Mary Claire Brunelli" w:date="2022-06-12T17:09:00Z">
        <w:r>
          <w:rPr>
            <w:rFonts w:ascii="Baskerville" w:hAnsi="Baskerville" w:cs="Baskerville"/>
            <w:color w:val="000000"/>
            <w:kern w:val="1"/>
            <w:sz w:val="28"/>
            <w:szCs w:val="28"/>
          </w:rPr>
          <w:t>Again</w:t>
        </w:r>
      </w:ins>
      <w:r w:rsidR="009C25F0" w:rsidRPr="009C25F0">
        <w:rPr>
          <w:rFonts w:ascii="Baskerville" w:hAnsi="Baskerville" w:cs="Baskerville"/>
          <w:color w:val="000000"/>
          <w:kern w:val="1"/>
          <w:sz w:val="28"/>
          <w:szCs w:val="28"/>
        </w:rPr>
        <w:t xml:space="preserve">, Adventure </w:t>
      </w:r>
      <w:r w:rsidR="00145647" w:rsidRPr="009C25F0">
        <w:rPr>
          <w:rFonts w:ascii="Baskerville" w:hAnsi="Baskerville" w:cs="Baskerville"/>
          <w:color w:val="000000"/>
          <w:kern w:val="1"/>
          <w:sz w:val="28"/>
          <w:szCs w:val="28"/>
        </w:rPr>
        <w:t>and Action</w:t>
      </w:r>
      <w:r w:rsidR="009C25F0" w:rsidRPr="009C25F0">
        <w:rPr>
          <w:rFonts w:ascii="Baskerville" w:hAnsi="Baskerville" w:cs="Baskerville"/>
          <w:color w:val="000000"/>
          <w:kern w:val="1"/>
          <w:sz w:val="28"/>
          <w:szCs w:val="28"/>
        </w:rPr>
        <w:t xml:space="preserve"> </w:t>
      </w:r>
      <w:r w:rsidR="00145647" w:rsidRPr="009C25F0">
        <w:rPr>
          <w:rFonts w:ascii="Baskerville" w:hAnsi="Baskerville" w:cs="Baskerville"/>
          <w:color w:val="000000"/>
          <w:kern w:val="1"/>
          <w:sz w:val="28"/>
          <w:szCs w:val="28"/>
        </w:rPr>
        <w:t>came first</w:t>
      </w:r>
      <w:ins w:id="161" w:author="Mary Claire Brunelli" w:date="2022-06-12T17:09:00Z">
        <w:r>
          <w:rPr>
            <w:rFonts w:ascii="Baskerville" w:hAnsi="Baskerville" w:cs="Baskerville"/>
            <w:color w:val="000000"/>
            <w:kern w:val="1"/>
            <w:sz w:val="28"/>
            <w:szCs w:val="28"/>
          </w:rPr>
          <w:t xml:space="preserve">, </w:t>
        </w:r>
      </w:ins>
      <w:ins w:id="162" w:author="Mary Claire Brunelli" w:date="2022-06-12T17:23:00Z">
        <w:r w:rsidR="00073CE0">
          <w:rPr>
            <w:rFonts w:ascii="Baskerville" w:hAnsi="Baskerville" w:cs="Baskerville"/>
            <w:color w:val="000000"/>
            <w:kern w:val="1"/>
            <w:sz w:val="28"/>
            <w:szCs w:val="28"/>
          </w:rPr>
          <w:t>followed by</w:t>
        </w:r>
      </w:ins>
      <w:ins w:id="163" w:author="Mary Claire Brunelli" w:date="2022-06-12T17:09:00Z">
        <w:r>
          <w:rPr>
            <w:rFonts w:ascii="Baskerville" w:hAnsi="Baskerville" w:cs="Baskerville"/>
            <w:color w:val="000000"/>
            <w:kern w:val="1"/>
            <w:sz w:val="28"/>
            <w:szCs w:val="28"/>
          </w:rPr>
          <w:t xml:space="preserve"> Animation and Sci-Fi.</w:t>
        </w:r>
      </w:ins>
      <w:del w:id="164" w:author="Mary Claire Brunelli" w:date="2022-06-12T17:09:00Z">
        <w:r w:rsidR="009C25F0" w:rsidRPr="009C25F0" w:rsidDel="002F55FB">
          <w:rPr>
            <w:rFonts w:ascii="Baskerville" w:hAnsi="Baskerville" w:cs="Baskerville"/>
            <w:color w:val="000000"/>
            <w:kern w:val="1"/>
            <w:sz w:val="28"/>
            <w:szCs w:val="28"/>
          </w:rPr>
          <w:delText>.</w:delText>
        </w:r>
      </w:del>
      <w:r w:rsidR="009C25F0" w:rsidRPr="009C25F0">
        <w:rPr>
          <w:rFonts w:ascii="Baskerville" w:hAnsi="Baskerville" w:cs="Baskerville"/>
          <w:color w:val="000000"/>
          <w:kern w:val="1"/>
          <w:sz w:val="28"/>
          <w:szCs w:val="28"/>
        </w:rPr>
        <w:t xml:space="preserve"> </w:t>
      </w:r>
      <w:commentRangeStart w:id="165"/>
      <w:r w:rsidR="009C25F0" w:rsidRPr="009C25F0">
        <w:rPr>
          <w:rFonts w:ascii="Baskerville" w:hAnsi="Baskerville" w:cs="Baskerville"/>
          <w:color w:val="000000"/>
          <w:kern w:val="1"/>
          <w:sz w:val="28"/>
          <w:szCs w:val="28"/>
        </w:rPr>
        <w:t>From the budget perspective</w:t>
      </w:r>
      <w:ins w:id="166" w:author="Mary Claire Brunelli" w:date="2022-06-12T17:10:00Z">
        <w:r>
          <w:rPr>
            <w:rFonts w:ascii="Baskerville" w:hAnsi="Baskerville" w:cs="Baskerville"/>
            <w:color w:val="000000"/>
            <w:kern w:val="1"/>
            <w:sz w:val="28"/>
            <w:szCs w:val="28"/>
          </w:rPr>
          <w:t>,</w:t>
        </w:r>
      </w:ins>
      <w:r w:rsidR="009C25F0" w:rsidRPr="009C25F0">
        <w:rPr>
          <w:rFonts w:ascii="Baskerville" w:hAnsi="Baskerville" w:cs="Baskerville"/>
          <w:color w:val="000000"/>
          <w:kern w:val="1"/>
          <w:sz w:val="28"/>
          <w:szCs w:val="28"/>
        </w:rPr>
        <w:t xml:space="preserve"> </w:t>
      </w:r>
      <w:commentRangeEnd w:id="165"/>
      <w:r>
        <w:rPr>
          <w:rStyle w:val="CommentReference"/>
        </w:rPr>
        <w:commentReference w:id="165"/>
      </w:r>
      <w:r w:rsidR="009C25F0" w:rsidRPr="009C25F0">
        <w:rPr>
          <w:rFonts w:ascii="Baskerville" w:hAnsi="Baskerville" w:cs="Baskerville"/>
          <w:color w:val="000000"/>
          <w:kern w:val="1"/>
          <w:sz w:val="28"/>
          <w:szCs w:val="28"/>
        </w:rPr>
        <w:t>Adventure, Animation Sci-Fi</w:t>
      </w:r>
      <w:ins w:id="167" w:author="Mary Claire Brunelli" w:date="2022-06-12T17:09:00Z">
        <w:r>
          <w:rPr>
            <w:rFonts w:ascii="Baskerville" w:hAnsi="Baskerville" w:cs="Baskerville"/>
            <w:color w:val="000000"/>
            <w:kern w:val="1"/>
            <w:sz w:val="28"/>
            <w:szCs w:val="28"/>
          </w:rPr>
          <w:t>,</w:t>
        </w:r>
      </w:ins>
      <w:r w:rsidR="009C25F0" w:rsidRPr="009C25F0">
        <w:rPr>
          <w:rFonts w:ascii="Baskerville" w:hAnsi="Baskerville" w:cs="Baskerville"/>
          <w:color w:val="000000"/>
          <w:kern w:val="1"/>
          <w:sz w:val="28"/>
          <w:szCs w:val="28"/>
        </w:rPr>
        <w:t xml:space="preserve"> and Fantasy </w:t>
      </w:r>
      <w:r w:rsidR="006C471D">
        <w:rPr>
          <w:rFonts w:ascii="Baskerville" w:hAnsi="Baskerville" w:cs="Baskerville"/>
          <w:color w:val="000000"/>
          <w:kern w:val="1"/>
          <w:sz w:val="28"/>
          <w:szCs w:val="28"/>
        </w:rPr>
        <w:t>are</w:t>
      </w:r>
      <w:r w:rsidR="009C25F0" w:rsidRPr="009C25F0">
        <w:rPr>
          <w:rFonts w:ascii="Baskerville" w:hAnsi="Baskerville" w:cs="Baskerville"/>
          <w:color w:val="000000"/>
          <w:kern w:val="1"/>
          <w:sz w:val="28"/>
          <w:szCs w:val="28"/>
        </w:rPr>
        <w:t xml:space="preserve"> the domina</w:t>
      </w:r>
      <w:r w:rsidR="006C471D">
        <w:rPr>
          <w:rFonts w:ascii="Baskerville" w:hAnsi="Baskerville" w:cs="Baskerville"/>
          <w:color w:val="000000"/>
          <w:kern w:val="1"/>
          <w:sz w:val="28"/>
          <w:szCs w:val="28"/>
        </w:rPr>
        <w:t>nt genres</w:t>
      </w:r>
      <w:r w:rsidR="009C25F0" w:rsidRPr="009C25F0">
        <w:rPr>
          <w:rFonts w:ascii="Baskerville" w:hAnsi="Baskerville" w:cs="Baskerville"/>
          <w:color w:val="000000"/>
          <w:kern w:val="1"/>
          <w:sz w:val="28"/>
          <w:szCs w:val="28"/>
        </w:rPr>
        <w:t xml:space="preserve">.   </w:t>
      </w:r>
    </w:p>
    <w:p w14:paraId="275AC21E" w14:textId="5FD5C181" w:rsidR="009C25F0" w:rsidRDefault="009C25F0" w:rsidP="00CB34E4">
      <w:pPr>
        <w:autoSpaceDE w:val="0"/>
        <w:autoSpaceDN w:val="0"/>
        <w:adjustRightInd w:val="0"/>
        <w:spacing w:line="360" w:lineRule="auto"/>
        <w:ind w:firstLine="540"/>
        <w:jc w:val="both"/>
        <w:rPr>
          <w:rFonts w:ascii="Baskerville" w:hAnsi="Baskerville" w:cs="Baskerville"/>
          <w:color w:val="000000"/>
          <w:kern w:val="1"/>
          <w:sz w:val="28"/>
          <w:szCs w:val="28"/>
        </w:rPr>
      </w:pPr>
    </w:p>
    <w:p w14:paraId="266D4C14" w14:textId="4A0C696A" w:rsidR="009C25F0" w:rsidRDefault="009C25F0" w:rsidP="00CB34E4">
      <w:pPr>
        <w:autoSpaceDE w:val="0"/>
        <w:autoSpaceDN w:val="0"/>
        <w:adjustRightInd w:val="0"/>
        <w:spacing w:line="360" w:lineRule="auto"/>
        <w:ind w:firstLine="540"/>
        <w:jc w:val="both"/>
        <w:rPr>
          <w:rFonts w:ascii="Baskerville" w:hAnsi="Baskerville" w:cs="Baskerville"/>
          <w:color w:val="000000"/>
          <w:kern w:val="1"/>
          <w:sz w:val="28"/>
          <w:szCs w:val="28"/>
        </w:rPr>
      </w:pPr>
    </w:p>
    <w:p w14:paraId="5934F2A7" w14:textId="5F4DE721" w:rsidR="009C25F0" w:rsidRDefault="009C25F0" w:rsidP="00CB34E4">
      <w:pPr>
        <w:autoSpaceDE w:val="0"/>
        <w:autoSpaceDN w:val="0"/>
        <w:adjustRightInd w:val="0"/>
        <w:spacing w:line="360" w:lineRule="auto"/>
        <w:ind w:firstLine="540"/>
        <w:jc w:val="both"/>
        <w:rPr>
          <w:rFonts w:ascii="Baskerville" w:hAnsi="Baskerville" w:cs="Baskerville"/>
          <w:color w:val="000000"/>
          <w:kern w:val="1"/>
          <w:sz w:val="28"/>
          <w:szCs w:val="28"/>
        </w:rPr>
      </w:pPr>
    </w:p>
    <w:p w14:paraId="4AA8BD7F" w14:textId="74939080" w:rsidR="009C25F0" w:rsidRPr="009C25F0" w:rsidRDefault="009C25F0" w:rsidP="00CB34E4">
      <w:pPr>
        <w:autoSpaceDE w:val="0"/>
        <w:autoSpaceDN w:val="0"/>
        <w:adjustRightInd w:val="0"/>
        <w:spacing w:line="360" w:lineRule="auto"/>
        <w:ind w:firstLine="540"/>
        <w:jc w:val="both"/>
        <w:rPr>
          <w:rFonts w:ascii="Baskerville" w:hAnsi="Baskerville" w:cs="Baskerville"/>
          <w:color w:val="000000"/>
          <w:kern w:val="1"/>
          <w:sz w:val="28"/>
          <w:szCs w:val="28"/>
        </w:rPr>
      </w:pPr>
      <w:r w:rsidRPr="009C25F0">
        <w:rPr>
          <w:rFonts w:ascii="Baskerville" w:hAnsi="Baskerville" w:cs="Baskerville"/>
          <w:noProof/>
          <w:color w:val="000000"/>
          <w:kern w:val="1"/>
          <w:sz w:val="28"/>
          <w:szCs w:val="28"/>
        </w:rPr>
        <w:lastRenderedPageBreak/>
        <w:drawing>
          <wp:inline distT="0" distB="0" distL="0" distR="0" wp14:anchorId="5C1B80F3" wp14:editId="3D66B900">
            <wp:extent cx="5943600" cy="3631565"/>
            <wp:effectExtent l="0" t="0" r="0" b="63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a:stretch>
                      <a:fillRect/>
                    </a:stretch>
                  </pic:blipFill>
                  <pic:spPr>
                    <a:xfrm>
                      <a:off x="0" y="0"/>
                      <a:ext cx="5943600" cy="3631565"/>
                    </a:xfrm>
                    <a:prstGeom prst="rect">
                      <a:avLst/>
                    </a:prstGeom>
                  </pic:spPr>
                </pic:pic>
              </a:graphicData>
            </a:graphic>
          </wp:inline>
        </w:drawing>
      </w:r>
    </w:p>
    <w:p w14:paraId="540D8F67" w14:textId="77777777" w:rsidR="009C25F0" w:rsidRPr="009C25F0" w:rsidRDefault="009C25F0" w:rsidP="00CB34E4">
      <w:pPr>
        <w:autoSpaceDE w:val="0"/>
        <w:autoSpaceDN w:val="0"/>
        <w:adjustRightInd w:val="0"/>
        <w:spacing w:line="360" w:lineRule="auto"/>
        <w:ind w:firstLine="540"/>
        <w:jc w:val="both"/>
        <w:rPr>
          <w:rFonts w:ascii="Baskerville" w:hAnsi="Baskerville" w:cs="Baskerville"/>
          <w:color w:val="000000"/>
          <w:kern w:val="1"/>
          <w:sz w:val="28"/>
          <w:szCs w:val="28"/>
        </w:rPr>
      </w:pPr>
    </w:p>
    <w:p w14:paraId="27433271" w14:textId="77777777" w:rsidR="009C25F0" w:rsidRPr="009C25F0" w:rsidRDefault="009C25F0" w:rsidP="00CB34E4">
      <w:pPr>
        <w:autoSpaceDE w:val="0"/>
        <w:autoSpaceDN w:val="0"/>
        <w:adjustRightInd w:val="0"/>
        <w:spacing w:line="360" w:lineRule="auto"/>
        <w:ind w:firstLine="540"/>
        <w:jc w:val="both"/>
        <w:rPr>
          <w:rFonts w:ascii="Baskerville" w:hAnsi="Baskerville" w:cs="Baskerville"/>
          <w:color w:val="000000"/>
          <w:kern w:val="1"/>
          <w:sz w:val="28"/>
          <w:szCs w:val="28"/>
        </w:rPr>
      </w:pPr>
    </w:p>
    <w:p w14:paraId="1C840614" w14:textId="26D73F24" w:rsidR="002F55FB" w:rsidRPr="002F55FB" w:rsidRDefault="002F55FB" w:rsidP="002F55FB">
      <w:pPr>
        <w:pStyle w:val="ListParagraph"/>
        <w:numPr>
          <w:ilvl w:val="0"/>
          <w:numId w:val="3"/>
        </w:numPr>
        <w:autoSpaceDE w:val="0"/>
        <w:autoSpaceDN w:val="0"/>
        <w:adjustRightInd w:val="0"/>
        <w:spacing w:line="360" w:lineRule="auto"/>
        <w:jc w:val="both"/>
        <w:rPr>
          <w:ins w:id="168" w:author="Mary Claire Brunelli" w:date="2022-06-12T17:10:00Z"/>
          <w:rFonts w:ascii="Baskerville" w:hAnsi="Baskerville" w:cs="Baskerville"/>
          <w:b/>
          <w:bCs/>
          <w:color w:val="000000"/>
          <w:kern w:val="1"/>
          <w:sz w:val="28"/>
          <w:szCs w:val="28"/>
          <w:rPrChange w:id="169" w:author="Mary Claire Brunelli" w:date="2022-06-12T17:10:00Z">
            <w:rPr>
              <w:ins w:id="170" w:author="Mary Claire Brunelli" w:date="2022-06-12T17:10:00Z"/>
              <w:rFonts w:ascii="Baskerville" w:hAnsi="Baskerville" w:cs="Baskerville"/>
              <w:color w:val="000000"/>
              <w:kern w:val="1"/>
              <w:sz w:val="28"/>
              <w:szCs w:val="28"/>
            </w:rPr>
          </w:rPrChange>
        </w:rPr>
      </w:pPr>
      <w:ins w:id="171" w:author="Mary Claire Brunelli" w:date="2022-06-12T17:14:00Z">
        <w:r>
          <w:rPr>
            <w:rFonts w:ascii="Baskerville" w:hAnsi="Baskerville" w:cs="Baskerville"/>
            <w:b/>
            <w:bCs/>
            <w:color w:val="000000"/>
            <w:kern w:val="1"/>
            <w:sz w:val="28"/>
            <w:szCs w:val="28"/>
          </w:rPr>
          <w:t xml:space="preserve">Cast and </w:t>
        </w:r>
      </w:ins>
      <w:ins w:id="172" w:author="Mary Claire Brunelli" w:date="2022-06-12T17:10:00Z">
        <w:r w:rsidRPr="002F55FB">
          <w:rPr>
            <w:rFonts w:ascii="Baskerville" w:hAnsi="Baskerville" w:cs="Baskerville"/>
            <w:b/>
            <w:bCs/>
            <w:color w:val="000000"/>
            <w:kern w:val="1"/>
            <w:sz w:val="28"/>
            <w:szCs w:val="28"/>
            <w:rPrChange w:id="173" w:author="Mary Claire Brunelli" w:date="2022-06-12T17:10:00Z">
              <w:rPr>
                <w:rFonts w:ascii="Baskerville" w:hAnsi="Baskerville" w:cs="Baskerville"/>
                <w:color w:val="000000"/>
                <w:kern w:val="1"/>
                <w:sz w:val="28"/>
                <w:szCs w:val="28"/>
              </w:rPr>
            </w:rPrChange>
          </w:rPr>
          <w:t>Crew</w:t>
        </w:r>
      </w:ins>
    </w:p>
    <w:p w14:paraId="57F2F297" w14:textId="765D8ED5" w:rsidR="009C25F0" w:rsidRPr="002F55FB" w:rsidRDefault="009C25F0">
      <w:pPr>
        <w:pStyle w:val="ListParagraph"/>
        <w:autoSpaceDE w:val="0"/>
        <w:autoSpaceDN w:val="0"/>
        <w:adjustRightInd w:val="0"/>
        <w:jc w:val="both"/>
        <w:rPr>
          <w:rFonts w:ascii="Baskerville" w:hAnsi="Baskerville" w:cs="Baskerville"/>
          <w:color w:val="000000"/>
          <w:kern w:val="1"/>
          <w:sz w:val="28"/>
          <w:szCs w:val="28"/>
          <w:rPrChange w:id="174" w:author="Mary Claire Brunelli" w:date="2022-06-12T17:10:00Z">
            <w:rPr/>
          </w:rPrChange>
        </w:rPr>
        <w:pPrChange w:id="175" w:author="Mary Claire Brunelli" w:date="2022-06-12T17:23:00Z">
          <w:pPr>
            <w:autoSpaceDE w:val="0"/>
            <w:autoSpaceDN w:val="0"/>
            <w:adjustRightInd w:val="0"/>
            <w:spacing w:line="360" w:lineRule="auto"/>
            <w:ind w:firstLine="540"/>
            <w:jc w:val="both"/>
          </w:pPr>
        </w:pPrChange>
      </w:pPr>
      <w:del w:id="176" w:author="Mary Claire Brunelli" w:date="2022-06-12T17:11:00Z">
        <w:r w:rsidRPr="002F55FB" w:rsidDel="002F55FB">
          <w:rPr>
            <w:rFonts w:ascii="Baskerville" w:hAnsi="Baskerville" w:cs="Baskerville"/>
            <w:color w:val="000000"/>
            <w:kern w:val="1"/>
            <w:sz w:val="28"/>
            <w:szCs w:val="28"/>
            <w:rPrChange w:id="177" w:author="Mary Claire Brunelli" w:date="2022-06-12T17:10:00Z">
              <w:rPr/>
            </w:rPrChange>
          </w:rPr>
          <w:delText>We thought it would be beneficial for Microsoft Studio to know what a</w:delText>
        </w:r>
      </w:del>
      <w:ins w:id="178" w:author="Mary Claire Brunelli" w:date="2022-06-12T17:14:00Z">
        <w:r w:rsidR="002F55FB">
          <w:rPr>
            <w:rFonts w:ascii="Baskerville" w:hAnsi="Baskerville" w:cs="Baskerville"/>
            <w:color w:val="000000"/>
            <w:kern w:val="1"/>
            <w:sz w:val="28"/>
            <w:szCs w:val="28"/>
          </w:rPr>
          <w:t>Cast</w:t>
        </w:r>
      </w:ins>
      <w:ins w:id="179" w:author="Mary Claire Brunelli" w:date="2022-06-12T17:11:00Z">
        <w:r w:rsidR="002F55FB">
          <w:rPr>
            <w:rFonts w:ascii="Baskerville" w:hAnsi="Baskerville" w:cs="Baskerville"/>
            <w:color w:val="000000"/>
            <w:kern w:val="1"/>
            <w:sz w:val="28"/>
            <w:szCs w:val="28"/>
          </w:rPr>
          <w:t xml:space="preserve"> and crew members</w:t>
        </w:r>
      </w:ins>
      <w:ins w:id="180" w:author="Mary Claire Brunelli" w:date="2022-06-12T17:23:00Z">
        <w:r w:rsidR="00073CE0">
          <w:rPr>
            <w:rFonts w:ascii="Baskerville" w:hAnsi="Baskerville" w:cs="Baskerville"/>
            <w:color w:val="000000"/>
            <w:kern w:val="1"/>
            <w:sz w:val="28"/>
            <w:szCs w:val="28"/>
          </w:rPr>
          <w:t xml:space="preserve"> </w:t>
        </w:r>
      </w:ins>
      <w:ins w:id="181" w:author="Mary Claire Brunelli" w:date="2022-06-12T17:11:00Z">
        <w:r w:rsidR="002F55FB">
          <w:rPr>
            <w:rFonts w:ascii="Baskerville" w:hAnsi="Baskerville" w:cs="Baskerville"/>
            <w:color w:val="000000"/>
            <w:kern w:val="1"/>
            <w:sz w:val="28"/>
            <w:szCs w:val="28"/>
          </w:rPr>
          <w:t>also determin</w:t>
        </w:r>
      </w:ins>
      <w:ins w:id="182" w:author="Mary Claire Brunelli" w:date="2022-06-12T17:12:00Z">
        <w:r w:rsidR="002F55FB">
          <w:rPr>
            <w:rFonts w:ascii="Baskerville" w:hAnsi="Baskerville" w:cs="Baskerville"/>
            <w:color w:val="000000"/>
            <w:kern w:val="1"/>
            <w:sz w:val="28"/>
            <w:szCs w:val="28"/>
          </w:rPr>
          <w:t xml:space="preserve">e the profitability of a production. </w:t>
        </w:r>
      </w:ins>
      <w:ins w:id="183" w:author="Mary Claire Brunelli" w:date="2022-06-12T17:13:00Z">
        <w:r w:rsidR="002F55FB">
          <w:rPr>
            <w:rFonts w:ascii="Baskerville" w:hAnsi="Baskerville" w:cs="Baskerville"/>
            <w:color w:val="000000"/>
            <w:kern w:val="1"/>
            <w:sz w:val="28"/>
            <w:szCs w:val="28"/>
          </w:rPr>
          <w:t>The</w:t>
        </w:r>
      </w:ins>
      <w:del w:id="184" w:author="Mary Claire Brunelli" w:date="2022-06-12T17:12:00Z">
        <w:r w:rsidRPr="002F55FB" w:rsidDel="002F55FB">
          <w:rPr>
            <w:rFonts w:ascii="Baskerville" w:hAnsi="Baskerville" w:cs="Baskerville"/>
            <w:color w:val="000000"/>
            <w:kern w:val="1"/>
            <w:sz w:val="28"/>
            <w:szCs w:val="28"/>
            <w:rPrChange w:id="185" w:author="Mary Claire Brunelli" w:date="2022-06-12T17:10:00Z">
              <w:rPr/>
            </w:rPrChange>
          </w:rPr>
          <w:delText>ctors or other crew members are likely to appear in a production that turned out profitable. We gathered the</w:delText>
        </w:r>
      </w:del>
      <w:del w:id="186" w:author="Mary Claire Brunelli" w:date="2022-06-12T17:13:00Z">
        <w:r w:rsidRPr="002F55FB" w:rsidDel="002F55FB">
          <w:rPr>
            <w:rFonts w:ascii="Baskerville" w:hAnsi="Baskerville" w:cs="Baskerville"/>
            <w:color w:val="000000"/>
            <w:kern w:val="1"/>
            <w:sz w:val="28"/>
            <w:szCs w:val="28"/>
            <w:rPrChange w:id="187" w:author="Mary Claire Brunelli" w:date="2022-06-12T17:10:00Z">
              <w:rPr/>
            </w:rPrChange>
          </w:rPr>
          <w:delText xml:space="preserve"> top 20 % of domestic gross movie</w:delText>
        </w:r>
      </w:del>
      <w:ins w:id="188" w:author="Mary Claire Brunelli" w:date="2022-06-12T17:12:00Z">
        <w:r w:rsidR="002F55FB">
          <w:rPr>
            <w:rFonts w:ascii="Baskerville" w:hAnsi="Baskerville" w:cs="Baskerville"/>
            <w:color w:val="000000"/>
            <w:kern w:val="1"/>
            <w:sz w:val="28"/>
            <w:szCs w:val="28"/>
          </w:rPr>
          <w:t xml:space="preserve"> following</w:t>
        </w:r>
      </w:ins>
      <w:r w:rsidRPr="002F55FB">
        <w:rPr>
          <w:rFonts w:ascii="Baskerville" w:hAnsi="Baskerville" w:cs="Baskerville"/>
          <w:color w:val="000000"/>
          <w:kern w:val="1"/>
          <w:sz w:val="28"/>
          <w:szCs w:val="28"/>
          <w:rPrChange w:id="189" w:author="Mary Claire Brunelli" w:date="2022-06-12T17:10:00Z">
            <w:rPr/>
          </w:rPrChange>
        </w:rPr>
        <w:t xml:space="preserve"> performers </w:t>
      </w:r>
      <w:del w:id="190" w:author="Mary Claire Brunelli" w:date="2022-06-12T17:12:00Z">
        <w:r w:rsidRPr="002F55FB" w:rsidDel="002F55FB">
          <w:rPr>
            <w:rFonts w:ascii="Baskerville" w:hAnsi="Baskerville" w:cs="Baskerville"/>
            <w:color w:val="000000"/>
            <w:kern w:val="1"/>
            <w:sz w:val="28"/>
            <w:szCs w:val="28"/>
            <w:rPrChange w:id="191" w:author="Mary Claire Brunelli" w:date="2022-06-12T17:10:00Z">
              <w:rPr/>
            </w:rPrChange>
          </w:rPr>
          <w:delText xml:space="preserve">and came with the list of the following crew members. </w:delText>
        </w:r>
      </w:del>
      <w:ins w:id="192" w:author="Mary Claire Brunelli" w:date="2022-06-12T17:13:00Z">
        <w:r w:rsidR="002F55FB">
          <w:rPr>
            <w:rFonts w:ascii="Baskerville" w:hAnsi="Baskerville" w:cs="Baskerville"/>
            <w:color w:val="000000"/>
            <w:kern w:val="1"/>
            <w:sz w:val="28"/>
            <w:szCs w:val="28"/>
          </w:rPr>
          <w:t>appeared most in movies within the top 20% of gross</w:t>
        </w:r>
      </w:ins>
      <w:r w:rsidR="00AD68A4">
        <w:rPr>
          <w:rFonts w:ascii="Baskerville" w:hAnsi="Baskerville" w:cs="Baskerville"/>
          <w:color w:val="000000"/>
          <w:kern w:val="1"/>
          <w:sz w:val="28"/>
          <w:szCs w:val="28"/>
        </w:rPr>
        <w:t xml:space="preserve"> domestic</w:t>
      </w:r>
      <w:ins w:id="193" w:author="Mary Claire Brunelli" w:date="2022-06-12T17:13:00Z">
        <w:r w:rsidR="002F55FB">
          <w:rPr>
            <w:rFonts w:ascii="Baskerville" w:hAnsi="Baskerville" w:cs="Baskerville"/>
            <w:color w:val="000000"/>
            <w:kern w:val="1"/>
            <w:sz w:val="28"/>
            <w:szCs w:val="28"/>
          </w:rPr>
          <w:t>.</w:t>
        </w:r>
      </w:ins>
    </w:p>
    <w:p w14:paraId="1E516705" w14:textId="77777777" w:rsidR="009C25F0" w:rsidRPr="009C25F0" w:rsidRDefault="009C25F0" w:rsidP="00CB34E4">
      <w:pPr>
        <w:autoSpaceDE w:val="0"/>
        <w:autoSpaceDN w:val="0"/>
        <w:adjustRightInd w:val="0"/>
        <w:spacing w:line="360" w:lineRule="auto"/>
        <w:ind w:firstLine="540"/>
        <w:jc w:val="both"/>
        <w:rPr>
          <w:rFonts w:ascii="Baskerville" w:hAnsi="Baskerville" w:cs="Baskerville"/>
          <w:color w:val="000000"/>
          <w:kern w:val="1"/>
          <w:sz w:val="28"/>
          <w:szCs w:val="28"/>
        </w:rPr>
      </w:pPr>
    </w:p>
    <w:p w14:paraId="33E9EE54" w14:textId="7A2FAB77" w:rsidR="009C25F0" w:rsidRPr="009C25F0" w:rsidDel="002F55FB" w:rsidRDefault="009C25F0" w:rsidP="00CB34E4">
      <w:pPr>
        <w:autoSpaceDE w:val="0"/>
        <w:autoSpaceDN w:val="0"/>
        <w:adjustRightInd w:val="0"/>
        <w:spacing w:line="360" w:lineRule="auto"/>
        <w:ind w:firstLine="540"/>
        <w:jc w:val="both"/>
        <w:rPr>
          <w:del w:id="194" w:author="Mary Claire Brunelli" w:date="2022-06-12T17:18:00Z"/>
          <w:rFonts w:ascii="Baskerville" w:hAnsi="Baskerville" w:cs="Baskerville"/>
          <w:color w:val="000000"/>
          <w:kern w:val="1"/>
          <w:sz w:val="28"/>
          <w:szCs w:val="28"/>
        </w:rPr>
      </w:pPr>
      <w:r w:rsidRPr="009C25F0">
        <w:rPr>
          <w:rFonts w:ascii="Baskerville" w:hAnsi="Baskerville" w:cs="Baskerville"/>
          <w:color w:val="000000"/>
          <w:kern w:val="1"/>
          <w:sz w:val="28"/>
          <w:szCs w:val="28"/>
        </w:rPr>
        <w:lastRenderedPageBreak/>
        <w:t xml:space="preserve"> </w:t>
      </w:r>
      <w:commentRangeStart w:id="195"/>
      <w:commentRangeStart w:id="196"/>
      <w:r w:rsidRPr="009C25F0">
        <w:rPr>
          <w:rFonts w:ascii="Baskerville" w:hAnsi="Baskerville" w:cs="Baskerville"/>
          <w:noProof/>
          <w:color w:val="000000"/>
          <w:kern w:val="1"/>
          <w:sz w:val="28"/>
          <w:szCs w:val="28"/>
        </w:rPr>
        <w:drawing>
          <wp:inline distT="0" distB="0" distL="0" distR="0" wp14:anchorId="11D1E201" wp14:editId="7832E1BF">
            <wp:extent cx="5943600" cy="5168265"/>
            <wp:effectExtent l="0" t="0" r="0" b="635"/>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2"/>
                    <a:stretch>
                      <a:fillRect/>
                    </a:stretch>
                  </pic:blipFill>
                  <pic:spPr>
                    <a:xfrm>
                      <a:off x="0" y="0"/>
                      <a:ext cx="5943600" cy="5168265"/>
                    </a:xfrm>
                    <a:prstGeom prst="rect">
                      <a:avLst/>
                    </a:prstGeom>
                  </pic:spPr>
                </pic:pic>
              </a:graphicData>
            </a:graphic>
          </wp:inline>
        </w:drawing>
      </w:r>
      <w:commentRangeEnd w:id="195"/>
      <w:commentRangeEnd w:id="196"/>
      <w:r w:rsidR="006C471D">
        <w:rPr>
          <w:rStyle w:val="CommentReference"/>
        </w:rPr>
        <w:commentReference w:id="195"/>
      </w:r>
      <w:r w:rsidR="006D16AF">
        <w:rPr>
          <w:rStyle w:val="CommentReference"/>
        </w:rPr>
        <w:commentReference w:id="196"/>
      </w:r>
    </w:p>
    <w:p w14:paraId="3068D93E" w14:textId="77777777" w:rsidR="009C25F0" w:rsidRPr="009C25F0" w:rsidDel="002F55FB" w:rsidRDefault="009C25F0" w:rsidP="00CB34E4">
      <w:pPr>
        <w:autoSpaceDE w:val="0"/>
        <w:autoSpaceDN w:val="0"/>
        <w:adjustRightInd w:val="0"/>
        <w:spacing w:line="360" w:lineRule="auto"/>
        <w:ind w:firstLine="540"/>
        <w:jc w:val="both"/>
        <w:rPr>
          <w:del w:id="197" w:author="Mary Claire Brunelli" w:date="2022-06-12T17:18:00Z"/>
          <w:rFonts w:ascii="Baskerville" w:hAnsi="Baskerville" w:cs="Baskerville"/>
          <w:color w:val="000000"/>
          <w:kern w:val="1"/>
          <w:sz w:val="28"/>
          <w:szCs w:val="28"/>
        </w:rPr>
      </w:pPr>
    </w:p>
    <w:p w14:paraId="4162F95D" w14:textId="77777777" w:rsidR="009C25F0" w:rsidRPr="009C25F0" w:rsidDel="002F55FB" w:rsidRDefault="009C25F0" w:rsidP="00CB34E4">
      <w:pPr>
        <w:autoSpaceDE w:val="0"/>
        <w:autoSpaceDN w:val="0"/>
        <w:adjustRightInd w:val="0"/>
        <w:spacing w:line="360" w:lineRule="auto"/>
        <w:ind w:firstLine="540"/>
        <w:jc w:val="both"/>
        <w:rPr>
          <w:del w:id="198" w:author="Mary Claire Brunelli" w:date="2022-06-12T17:18:00Z"/>
          <w:rFonts w:ascii="Baskerville" w:hAnsi="Baskerville" w:cs="Baskerville"/>
          <w:color w:val="000000"/>
          <w:kern w:val="1"/>
          <w:sz w:val="28"/>
          <w:szCs w:val="28"/>
        </w:rPr>
      </w:pPr>
    </w:p>
    <w:p w14:paraId="0D053676" w14:textId="77777777" w:rsidR="009C25F0" w:rsidRPr="009C25F0" w:rsidDel="002F55FB" w:rsidRDefault="009C25F0" w:rsidP="00CB34E4">
      <w:pPr>
        <w:autoSpaceDE w:val="0"/>
        <w:autoSpaceDN w:val="0"/>
        <w:adjustRightInd w:val="0"/>
        <w:spacing w:line="360" w:lineRule="auto"/>
        <w:ind w:firstLine="540"/>
        <w:jc w:val="both"/>
        <w:rPr>
          <w:del w:id="199" w:author="Mary Claire Brunelli" w:date="2022-06-12T17:18:00Z"/>
          <w:rFonts w:ascii="Baskerville" w:hAnsi="Baskerville" w:cs="Baskerville"/>
          <w:color w:val="000000"/>
          <w:kern w:val="1"/>
          <w:sz w:val="28"/>
          <w:szCs w:val="28"/>
        </w:rPr>
      </w:pPr>
    </w:p>
    <w:p w14:paraId="1C06FFE5" w14:textId="77777777" w:rsidR="009C25F0" w:rsidRPr="009C25F0" w:rsidRDefault="009C25F0" w:rsidP="002F55FB">
      <w:pPr>
        <w:autoSpaceDE w:val="0"/>
        <w:autoSpaceDN w:val="0"/>
        <w:adjustRightInd w:val="0"/>
        <w:spacing w:line="360" w:lineRule="auto"/>
        <w:ind w:firstLine="540"/>
        <w:jc w:val="both"/>
        <w:rPr>
          <w:rFonts w:ascii="Baskerville" w:hAnsi="Baskerville" w:cs="Baskerville"/>
          <w:color w:val="000000"/>
          <w:kern w:val="1"/>
          <w:sz w:val="28"/>
          <w:szCs w:val="28"/>
        </w:rPr>
      </w:pPr>
    </w:p>
    <w:p w14:paraId="5393C26A" w14:textId="77777777" w:rsidR="009C25F0" w:rsidRPr="009C25F0" w:rsidDel="00073CE0" w:rsidRDefault="009C25F0" w:rsidP="00CB34E4">
      <w:pPr>
        <w:autoSpaceDE w:val="0"/>
        <w:autoSpaceDN w:val="0"/>
        <w:adjustRightInd w:val="0"/>
        <w:spacing w:line="360" w:lineRule="auto"/>
        <w:ind w:firstLine="540"/>
        <w:jc w:val="both"/>
        <w:rPr>
          <w:del w:id="200" w:author="Mary Claire Brunelli" w:date="2022-06-12T17:24:00Z"/>
          <w:rFonts w:ascii="Baskerville" w:hAnsi="Baskerville" w:cs="Baskerville"/>
          <w:color w:val="000000"/>
          <w:kern w:val="1"/>
          <w:sz w:val="28"/>
          <w:szCs w:val="28"/>
        </w:rPr>
      </w:pPr>
    </w:p>
    <w:p w14:paraId="66964E9F" w14:textId="77777777" w:rsidR="009C25F0" w:rsidRPr="009C25F0" w:rsidRDefault="009C25F0">
      <w:pPr>
        <w:autoSpaceDE w:val="0"/>
        <w:autoSpaceDN w:val="0"/>
        <w:adjustRightInd w:val="0"/>
        <w:spacing w:line="360" w:lineRule="auto"/>
        <w:jc w:val="both"/>
        <w:rPr>
          <w:rFonts w:ascii="Baskerville" w:hAnsi="Baskerville" w:cs="Baskerville"/>
          <w:color w:val="000000"/>
          <w:kern w:val="1"/>
          <w:sz w:val="28"/>
          <w:szCs w:val="28"/>
        </w:rPr>
        <w:pPrChange w:id="201" w:author="Mary Claire Brunelli" w:date="2022-06-12T17:24:00Z">
          <w:pPr>
            <w:autoSpaceDE w:val="0"/>
            <w:autoSpaceDN w:val="0"/>
            <w:adjustRightInd w:val="0"/>
            <w:spacing w:line="360" w:lineRule="auto"/>
            <w:ind w:firstLine="540"/>
            <w:jc w:val="both"/>
          </w:pPr>
        </w:pPrChange>
      </w:pPr>
    </w:p>
    <w:p w14:paraId="2F531C1B" w14:textId="77777777" w:rsidR="009C25F0" w:rsidRPr="009C25F0" w:rsidRDefault="009C25F0" w:rsidP="00CB34E4">
      <w:pPr>
        <w:autoSpaceDE w:val="0"/>
        <w:autoSpaceDN w:val="0"/>
        <w:adjustRightInd w:val="0"/>
        <w:spacing w:line="360" w:lineRule="auto"/>
        <w:ind w:firstLine="540"/>
        <w:jc w:val="both"/>
        <w:rPr>
          <w:rFonts w:ascii="Baskerville" w:hAnsi="Baskerville" w:cs="Baskerville"/>
          <w:color w:val="000000"/>
          <w:kern w:val="1"/>
          <w:sz w:val="28"/>
          <w:szCs w:val="28"/>
        </w:rPr>
      </w:pPr>
    </w:p>
    <w:p w14:paraId="363D3645" w14:textId="77777777" w:rsidR="002F55FB" w:rsidRPr="002F55FB" w:rsidRDefault="002F55FB" w:rsidP="002F55FB">
      <w:pPr>
        <w:pStyle w:val="ListParagraph"/>
        <w:numPr>
          <w:ilvl w:val="0"/>
          <w:numId w:val="3"/>
        </w:numPr>
        <w:autoSpaceDE w:val="0"/>
        <w:autoSpaceDN w:val="0"/>
        <w:adjustRightInd w:val="0"/>
        <w:spacing w:line="360" w:lineRule="auto"/>
        <w:jc w:val="both"/>
        <w:rPr>
          <w:ins w:id="202" w:author="Mary Claire Brunelli" w:date="2022-06-12T17:14:00Z"/>
          <w:rFonts w:ascii="Baskerville" w:hAnsi="Baskerville" w:cs="Baskerville"/>
          <w:b/>
          <w:bCs/>
          <w:color w:val="000000"/>
          <w:kern w:val="1"/>
          <w:sz w:val="28"/>
          <w:szCs w:val="28"/>
          <w:rPrChange w:id="203" w:author="Mary Claire Brunelli" w:date="2022-06-12T17:18:00Z">
            <w:rPr>
              <w:ins w:id="204" w:author="Mary Claire Brunelli" w:date="2022-06-12T17:14:00Z"/>
              <w:rFonts w:ascii="Baskerville" w:hAnsi="Baskerville" w:cs="Baskerville"/>
              <w:color w:val="000000"/>
              <w:kern w:val="1"/>
              <w:sz w:val="28"/>
              <w:szCs w:val="28"/>
            </w:rPr>
          </w:rPrChange>
        </w:rPr>
      </w:pPr>
      <w:ins w:id="205" w:author="Mary Claire Brunelli" w:date="2022-06-12T17:14:00Z">
        <w:r w:rsidRPr="002F55FB">
          <w:rPr>
            <w:rFonts w:ascii="Baskerville" w:hAnsi="Baskerville" w:cs="Baskerville"/>
            <w:b/>
            <w:bCs/>
            <w:color w:val="000000"/>
            <w:kern w:val="1"/>
            <w:sz w:val="28"/>
            <w:szCs w:val="28"/>
            <w:rPrChange w:id="206" w:author="Mary Claire Brunelli" w:date="2022-06-12T17:18:00Z">
              <w:rPr>
                <w:rFonts w:ascii="Baskerville" w:hAnsi="Baskerville" w:cs="Baskerville"/>
                <w:color w:val="000000"/>
                <w:kern w:val="1"/>
                <w:sz w:val="28"/>
                <w:szCs w:val="28"/>
              </w:rPr>
            </w:rPrChange>
          </w:rPr>
          <w:t>Movie Length</w:t>
        </w:r>
      </w:ins>
    </w:p>
    <w:p w14:paraId="2269F254" w14:textId="746854DB" w:rsidR="009C25F0" w:rsidRPr="002F55FB" w:rsidRDefault="009C25F0">
      <w:pPr>
        <w:pStyle w:val="ListParagraph"/>
        <w:autoSpaceDE w:val="0"/>
        <w:autoSpaceDN w:val="0"/>
        <w:adjustRightInd w:val="0"/>
        <w:jc w:val="both"/>
        <w:rPr>
          <w:rFonts w:ascii="Baskerville" w:hAnsi="Baskerville" w:cs="Baskerville"/>
          <w:color w:val="000000"/>
          <w:kern w:val="1"/>
          <w:sz w:val="28"/>
          <w:szCs w:val="28"/>
          <w:rPrChange w:id="207" w:author="Mary Claire Brunelli" w:date="2022-06-12T17:14:00Z">
            <w:rPr/>
          </w:rPrChange>
        </w:rPr>
        <w:pPrChange w:id="208" w:author="Mary Claire Brunelli" w:date="2022-06-12T17:18:00Z">
          <w:pPr>
            <w:autoSpaceDE w:val="0"/>
            <w:autoSpaceDN w:val="0"/>
            <w:adjustRightInd w:val="0"/>
            <w:spacing w:line="360" w:lineRule="auto"/>
            <w:ind w:firstLine="540"/>
            <w:jc w:val="both"/>
          </w:pPr>
        </w:pPrChange>
      </w:pPr>
      <w:del w:id="209" w:author="Mary Claire Brunelli" w:date="2022-06-12T17:14:00Z">
        <w:r w:rsidRPr="002F55FB" w:rsidDel="002F55FB">
          <w:rPr>
            <w:rFonts w:ascii="Baskerville" w:hAnsi="Baskerville" w:cs="Baskerville"/>
            <w:color w:val="000000"/>
            <w:kern w:val="1"/>
            <w:sz w:val="28"/>
            <w:szCs w:val="28"/>
            <w:rPrChange w:id="210" w:author="Mary Claire Brunelli" w:date="2022-06-12T17:14:00Z">
              <w:rPr/>
            </w:rPrChange>
          </w:rPr>
          <w:delText>One important variable is the</w:delText>
        </w:r>
      </w:del>
      <w:ins w:id="211" w:author="Mary Claire Brunelli" w:date="2022-06-12T17:15:00Z">
        <w:r w:rsidR="002F55FB">
          <w:rPr>
            <w:rFonts w:ascii="Baskerville" w:hAnsi="Baskerville" w:cs="Baskerville"/>
            <w:color w:val="000000"/>
            <w:kern w:val="1"/>
            <w:sz w:val="28"/>
            <w:szCs w:val="28"/>
          </w:rPr>
          <w:t>T</w:t>
        </w:r>
      </w:ins>
      <w:ins w:id="212" w:author="Mary Claire Brunelli" w:date="2022-06-12T17:14:00Z">
        <w:r w:rsidR="002F55FB">
          <w:rPr>
            <w:rFonts w:ascii="Baskerville" w:hAnsi="Baskerville" w:cs="Baskerville"/>
            <w:color w:val="000000"/>
            <w:kern w:val="1"/>
            <w:sz w:val="28"/>
            <w:szCs w:val="28"/>
          </w:rPr>
          <w:t>he</w:t>
        </w:r>
      </w:ins>
      <w:r w:rsidRPr="002F55FB">
        <w:rPr>
          <w:rFonts w:ascii="Baskerville" w:hAnsi="Baskerville" w:cs="Baskerville"/>
          <w:color w:val="000000"/>
          <w:kern w:val="1"/>
          <w:sz w:val="28"/>
          <w:szCs w:val="28"/>
          <w:rPrChange w:id="213" w:author="Mary Claire Brunelli" w:date="2022-06-12T17:14:00Z">
            <w:rPr/>
          </w:rPrChange>
        </w:rPr>
        <w:t xml:space="preserve"> length of the movie</w:t>
      </w:r>
      <w:ins w:id="214" w:author="Mary Claire Brunelli" w:date="2022-06-12T17:15:00Z">
        <w:r w:rsidR="002F55FB">
          <w:rPr>
            <w:rFonts w:ascii="Baskerville" w:hAnsi="Baskerville" w:cs="Baskerville"/>
            <w:color w:val="000000"/>
            <w:kern w:val="1"/>
            <w:sz w:val="28"/>
            <w:szCs w:val="28"/>
          </w:rPr>
          <w:t xml:space="preserve"> </w:t>
        </w:r>
      </w:ins>
      <w:ins w:id="215" w:author="Mary Claire Brunelli" w:date="2022-06-12T17:24:00Z">
        <w:r w:rsidR="00073CE0">
          <w:rPr>
            <w:rFonts w:ascii="Baskerville" w:hAnsi="Baskerville" w:cs="Baskerville"/>
            <w:color w:val="000000"/>
            <w:kern w:val="1"/>
            <w:sz w:val="28"/>
            <w:szCs w:val="28"/>
          </w:rPr>
          <w:t xml:space="preserve">concerns the budget and </w:t>
        </w:r>
      </w:ins>
      <w:ins w:id="216" w:author="Mary Claire Brunelli" w:date="2022-06-12T17:15:00Z">
        <w:r w:rsidR="002F55FB">
          <w:rPr>
            <w:rFonts w:ascii="Baskerville" w:hAnsi="Baskerville" w:cs="Baskerville"/>
            <w:color w:val="000000"/>
            <w:kern w:val="1"/>
            <w:sz w:val="28"/>
            <w:szCs w:val="28"/>
          </w:rPr>
          <w:t>affects the audience’s willingness to watch it</w:t>
        </w:r>
      </w:ins>
      <w:r w:rsidRPr="002F55FB">
        <w:rPr>
          <w:rFonts w:ascii="Baskerville" w:hAnsi="Baskerville" w:cs="Baskerville"/>
          <w:color w:val="000000"/>
          <w:kern w:val="1"/>
          <w:sz w:val="28"/>
          <w:szCs w:val="28"/>
          <w:rPrChange w:id="217" w:author="Mary Claire Brunelli" w:date="2022-06-12T17:14:00Z">
            <w:rPr/>
          </w:rPrChange>
        </w:rPr>
        <w:t xml:space="preserve">. </w:t>
      </w:r>
      <w:del w:id="218" w:author="Mary Claire Brunelli" w:date="2022-06-12T17:16:00Z">
        <w:r w:rsidRPr="002F55FB" w:rsidDel="002F55FB">
          <w:rPr>
            <w:rFonts w:ascii="Baskerville" w:hAnsi="Baskerville" w:cs="Baskerville"/>
            <w:color w:val="000000"/>
            <w:kern w:val="1"/>
            <w:sz w:val="28"/>
            <w:szCs w:val="28"/>
            <w:rPrChange w:id="219" w:author="Mary Claire Brunelli" w:date="2022-06-12T17:14:00Z">
              <w:rPr/>
            </w:rPrChange>
          </w:rPr>
          <w:delText>The top</w:delText>
        </w:r>
      </w:del>
      <w:ins w:id="220" w:author="Mary Claire Brunelli" w:date="2022-06-12T17:16:00Z">
        <w:r w:rsidR="002F55FB">
          <w:rPr>
            <w:rFonts w:ascii="Baskerville" w:hAnsi="Baskerville" w:cs="Baskerville"/>
            <w:color w:val="000000"/>
            <w:kern w:val="1"/>
            <w:sz w:val="28"/>
            <w:szCs w:val="28"/>
          </w:rPr>
          <w:t xml:space="preserve">Of the </w:t>
        </w:r>
      </w:ins>
      <w:r w:rsidR="00863B88">
        <w:rPr>
          <w:rFonts w:ascii="Baskerville" w:hAnsi="Baskerville" w:cs="Baskerville"/>
          <w:color w:val="000000"/>
          <w:kern w:val="1"/>
          <w:sz w:val="28"/>
          <w:szCs w:val="28"/>
        </w:rPr>
        <w:t xml:space="preserve">top 20% performing movies produced </w:t>
      </w:r>
      <w:ins w:id="221" w:author="Mary Claire Brunelli" w:date="2022-06-12T17:17:00Z">
        <w:r w:rsidR="002F55FB">
          <w:rPr>
            <w:rFonts w:ascii="Baskerville" w:hAnsi="Baskerville" w:cs="Baskerville"/>
            <w:color w:val="000000"/>
            <w:kern w:val="1"/>
            <w:sz w:val="28"/>
            <w:szCs w:val="28"/>
          </w:rPr>
          <w:t>from</w:t>
        </w:r>
      </w:ins>
      <w:ins w:id="222" w:author="Mary Claire Brunelli" w:date="2022-06-12T17:16:00Z">
        <w:r w:rsidR="002F55FB">
          <w:rPr>
            <w:rFonts w:ascii="Baskerville" w:hAnsi="Baskerville" w:cs="Baskerville"/>
            <w:color w:val="000000"/>
            <w:kern w:val="1"/>
            <w:sz w:val="28"/>
            <w:szCs w:val="28"/>
          </w:rPr>
          <w:t xml:space="preserve"> 2010</w:t>
        </w:r>
      </w:ins>
      <w:ins w:id="223" w:author="Mary Claire Brunelli" w:date="2022-06-12T17:17:00Z">
        <w:r w:rsidR="002F55FB">
          <w:rPr>
            <w:rFonts w:ascii="Baskerville" w:hAnsi="Baskerville" w:cs="Baskerville"/>
            <w:color w:val="000000"/>
            <w:kern w:val="1"/>
            <w:sz w:val="28"/>
            <w:szCs w:val="28"/>
          </w:rPr>
          <w:t xml:space="preserve"> to </w:t>
        </w:r>
      </w:ins>
      <w:ins w:id="224" w:author="Mary Claire Brunelli" w:date="2022-06-12T17:16:00Z">
        <w:r w:rsidR="002F55FB">
          <w:rPr>
            <w:rFonts w:ascii="Baskerville" w:hAnsi="Baskerville" w:cs="Baskerville"/>
            <w:color w:val="000000"/>
            <w:kern w:val="1"/>
            <w:sz w:val="28"/>
            <w:szCs w:val="28"/>
          </w:rPr>
          <w:t>2018</w:t>
        </w:r>
      </w:ins>
      <w:del w:id="225" w:author="Mary Claire Brunelli" w:date="2022-06-12T17:16:00Z">
        <w:r w:rsidRPr="002F55FB" w:rsidDel="002F55FB">
          <w:rPr>
            <w:rFonts w:ascii="Baskerville" w:hAnsi="Baskerville" w:cs="Baskerville"/>
            <w:color w:val="000000"/>
            <w:kern w:val="1"/>
            <w:sz w:val="28"/>
            <w:szCs w:val="28"/>
            <w:rPrChange w:id="226" w:author="Mary Claire Brunelli" w:date="2022-06-12T17:14:00Z">
              <w:rPr/>
            </w:rPrChange>
          </w:rPr>
          <w:delText xml:space="preserve"> 20% movies </w:delText>
        </w:r>
        <w:commentRangeStart w:id="227"/>
        <w:r w:rsidRPr="002F55FB" w:rsidDel="002F55FB">
          <w:rPr>
            <w:rFonts w:ascii="Baskerville" w:hAnsi="Baskerville" w:cs="Baskerville"/>
            <w:color w:val="000000"/>
            <w:kern w:val="1"/>
            <w:sz w:val="28"/>
            <w:szCs w:val="28"/>
            <w:rPrChange w:id="228" w:author="Mary Claire Brunelli" w:date="2022-06-12T17:14:00Z">
              <w:rPr/>
            </w:rPrChange>
          </w:rPr>
          <w:delText xml:space="preserve">amounting to 2,675 </w:delText>
        </w:r>
        <w:commentRangeEnd w:id="227"/>
        <w:r w:rsidR="002F55FB" w:rsidDel="002F55FB">
          <w:rPr>
            <w:rStyle w:val="CommentReference"/>
          </w:rPr>
          <w:commentReference w:id="227"/>
        </w:r>
      </w:del>
      <w:ins w:id="229" w:author="Mary Claire Brunelli" w:date="2022-06-12T17:17:00Z">
        <w:r w:rsidR="002F55FB">
          <w:rPr>
            <w:rFonts w:ascii="Baskerville" w:hAnsi="Baskerville" w:cs="Baskerville"/>
            <w:color w:val="000000"/>
            <w:kern w:val="1"/>
            <w:sz w:val="28"/>
            <w:szCs w:val="28"/>
          </w:rPr>
          <w:t xml:space="preserve">, most ran </w:t>
        </w:r>
      </w:ins>
      <w:del w:id="230" w:author="Mary Claire Brunelli" w:date="2022-06-12T17:17:00Z">
        <w:r w:rsidRPr="002F55FB" w:rsidDel="002F55FB">
          <w:rPr>
            <w:rFonts w:ascii="Baskerville" w:hAnsi="Baskerville" w:cs="Baskerville"/>
            <w:color w:val="000000"/>
            <w:kern w:val="1"/>
            <w:sz w:val="28"/>
            <w:szCs w:val="28"/>
            <w:rPrChange w:id="231" w:author="Mary Claire Brunelli" w:date="2022-06-12T17:14:00Z">
              <w:rPr/>
            </w:rPrChange>
          </w:rPr>
          <w:delText xml:space="preserve">concentrated </w:delText>
        </w:r>
      </w:del>
      <w:r w:rsidRPr="002F55FB">
        <w:rPr>
          <w:rFonts w:ascii="Baskerville" w:hAnsi="Baskerville" w:cs="Baskerville"/>
          <w:color w:val="000000"/>
          <w:kern w:val="1"/>
          <w:sz w:val="28"/>
          <w:szCs w:val="28"/>
          <w:rPrChange w:id="232" w:author="Mary Claire Brunelli" w:date="2022-06-12T17:14:00Z">
            <w:rPr/>
          </w:rPrChange>
        </w:rPr>
        <w:t xml:space="preserve">between </w:t>
      </w:r>
      <w:del w:id="233" w:author="Mary Claire Brunelli" w:date="2022-06-12T17:17:00Z">
        <w:r w:rsidRPr="002F55FB" w:rsidDel="002F55FB">
          <w:rPr>
            <w:rFonts w:ascii="Baskerville" w:hAnsi="Baskerville" w:cs="Baskerville"/>
            <w:color w:val="000000"/>
            <w:kern w:val="1"/>
            <w:sz w:val="28"/>
            <w:szCs w:val="28"/>
            <w:rPrChange w:id="234" w:author="Mary Claire Brunelli" w:date="2022-06-12T17:14:00Z">
              <w:rPr/>
            </w:rPrChange>
          </w:rPr>
          <w:delText xml:space="preserve">an hour and half and a little over two hours. </w:delText>
        </w:r>
      </w:del>
      <w:ins w:id="235" w:author="Mary Claire Brunelli" w:date="2022-06-12T17:17:00Z">
        <w:r w:rsidR="002F55FB">
          <w:rPr>
            <w:rFonts w:ascii="Baskerville" w:hAnsi="Baskerville" w:cs="Baskerville"/>
            <w:color w:val="000000"/>
            <w:kern w:val="1"/>
            <w:sz w:val="28"/>
            <w:szCs w:val="28"/>
          </w:rPr>
          <w:t>90 and 1</w:t>
        </w:r>
      </w:ins>
      <w:ins w:id="236" w:author="Mary Claire Brunelli" w:date="2022-06-12T17:18:00Z">
        <w:r w:rsidR="002F55FB">
          <w:rPr>
            <w:rFonts w:ascii="Baskerville" w:hAnsi="Baskerville" w:cs="Baskerville"/>
            <w:color w:val="000000"/>
            <w:kern w:val="1"/>
            <w:sz w:val="28"/>
            <w:szCs w:val="28"/>
          </w:rPr>
          <w:t>4</w:t>
        </w:r>
      </w:ins>
      <w:ins w:id="237" w:author="Mary Claire Brunelli" w:date="2022-06-12T17:17:00Z">
        <w:r w:rsidR="002F55FB">
          <w:rPr>
            <w:rFonts w:ascii="Baskerville" w:hAnsi="Baskerville" w:cs="Baskerville"/>
            <w:color w:val="000000"/>
            <w:kern w:val="1"/>
            <w:sz w:val="28"/>
            <w:szCs w:val="28"/>
          </w:rPr>
          <w:t>0 minutes.</w:t>
        </w:r>
      </w:ins>
    </w:p>
    <w:p w14:paraId="55825509" w14:textId="530B5026" w:rsidR="009C25F0" w:rsidRDefault="009C25F0" w:rsidP="00CB34E4">
      <w:pPr>
        <w:autoSpaceDE w:val="0"/>
        <w:autoSpaceDN w:val="0"/>
        <w:adjustRightInd w:val="0"/>
        <w:spacing w:line="360" w:lineRule="auto"/>
        <w:ind w:firstLine="540"/>
        <w:jc w:val="both"/>
        <w:rPr>
          <w:rFonts w:ascii="Baskerville" w:hAnsi="Baskerville" w:cs="Baskerville"/>
          <w:color w:val="000000"/>
          <w:kern w:val="1"/>
          <w:sz w:val="28"/>
          <w:szCs w:val="28"/>
        </w:rPr>
      </w:pPr>
    </w:p>
    <w:p w14:paraId="740EB411" w14:textId="731EF073" w:rsidR="009C25F0" w:rsidRDefault="009C25F0" w:rsidP="00CB34E4">
      <w:pPr>
        <w:autoSpaceDE w:val="0"/>
        <w:autoSpaceDN w:val="0"/>
        <w:adjustRightInd w:val="0"/>
        <w:spacing w:line="360" w:lineRule="auto"/>
        <w:ind w:firstLine="540"/>
        <w:jc w:val="both"/>
        <w:rPr>
          <w:rFonts w:ascii="Baskerville" w:hAnsi="Baskerville" w:cs="Baskerville"/>
          <w:color w:val="000000"/>
          <w:kern w:val="1"/>
          <w:sz w:val="28"/>
          <w:szCs w:val="28"/>
        </w:rPr>
      </w:pPr>
    </w:p>
    <w:p w14:paraId="04FB6AC9" w14:textId="56C8BF95" w:rsidR="009C25F0" w:rsidRPr="009C25F0" w:rsidRDefault="009C25F0" w:rsidP="00CB34E4">
      <w:pPr>
        <w:autoSpaceDE w:val="0"/>
        <w:autoSpaceDN w:val="0"/>
        <w:adjustRightInd w:val="0"/>
        <w:spacing w:line="360" w:lineRule="auto"/>
        <w:ind w:firstLine="540"/>
        <w:jc w:val="both"/>
        <w:rPr>
          <w:rFonts w:ascii="Baskerville" w:hAnsi="Baskerville" w:cs="Baskerville"/>
          <w:color w:val="000000"/>
          <w:kern w:val="1"/>
          <w:sz w:val="28"/>
          <w:szCs w:val="28"/>
        </w:rPr>
      </w:pPr>
      <w:r w:rsidRPr="009C25F0">
        <w:rPr>
          <w:rFonts w:ascii="Baskerville" w:hAnsi="Baskerville" w:cs="Baskerville"/>
          <w:noProof/>
          <w:color w:val="000000"/>
          <w:kern w:val="1"/>
          <w:sz w:val="28"/>
          <w:szCs w:val="28"/>
        </w:rPr>
        <w:lastRenderedPageBreak/>
        <w:drawing>
          <wp:inline distT="0" distB="0" distL="0" distR="0" wp14:anchorId="6E6A9CCE" wp14:editId="17ED5D78">
            <wp:extent cx="5943600" cy="30480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3"/>
                    <a:stretch>
                      <a:fillRect/>
                    </a:stretch>
                  </pic:blipFill>
                  <pic:spPr>
                    <a:xfrm>
                      <a:off x="0" y="0"/>
                      <a:ext cx="5943600" cy="3048000"/>
                    </a:xfrm>
                    <a:prstGeom prst="rect">
                      <a:avLst/>
                    </a:prstGeom>
                  </pic:spPr>
                </pic:pic>
              </a:graphicData>
            </a:graphic>
          </wp:inline>
        </w:drawing>
      </w:r>
    </w:p>
    <w:p w14:paraId="04050FEB" w14:textId="77777777" w:rsidR="009C25F0" w:rsidRPr="009C25F0" w:rsidRDefault="009C25F0" w:rsidP="00CB34E4">
      <w:pPr>
        <w:autoSpaceDE w:val="0"/>
        <w:autoSpaceDN w:val="0"/>
        <w:adjustRightInd w:val="0"/>
        <w:spacing w:line="360" w:lineRule="auto"/>
        <w:ind w:firstLine="540"/>
        <w:jc w:val="both"/>
        <w:rPr>
          <w:rFonts w:ascii="Baskerville" w:hAnsi="Baskerville" w:cs="Baskerville"/>
          <w:color w:val="000000"/>
          <w:kern w:val="1"/>
          <w:sz w:val="28"/>
          <w:szCs w:val="28"/>
        </w:rPr>
      </w:pPr>
    </w:p>
    <w:p w14:paraId="10F0FAD5" w14:textId="77777777" w:rsidR="002F55FB" w:rsidRPr="002F55FB" w:rsidRDefault="002F55FB" w:rsidP="002F55FB">
      <w:pPr>
        <w:pStyle w:val="ListParagraph"/>
        <w:numPr>
          <w:ilvl w:val="0"/>
          <w:numId w:val="3"/>
        </w:numPr>
        <w:autoSpaceDE w:val="0"/>
        <w:autoSpaceDN w:val="0"/>
        <w:adjustRightInd w:val="0"/>
        <w:spacing w:line="360" w:lineRule="auto"/>
        <w:jc w:val="both"/>
        <w:rPr>
          <w:ins w:id="238" w:author="Mary Claire Brunelli" w:date="2022-06-12T17:18:00Z"/>
          <w:rFonts w:ascii="Baskerville" w:hAnsi="Baskerville" w:cs="Baskerville"/>
          <w:b/>
          <w:bCs/>
          <w:color w:val="000000"/>
          <w:kern w:val="1"/>
          <w:sz w:val="28"/>
          <w:szCs w:val="28"/>
          <w:rPrChange w:id="239" w:author="Mary Claire Brunelli" w:date="2022-06-12T17:18:00Z">
            <w:rPr>
              <w:ins w:id="240" w:author="Mary Claire Brunelli" w:date="2022-06-12T17:18:00Z"/>
              <w:rFonts w:ascii="Baskerville" w:hAnsi="Baskerville" w:cs="Baskerville"/>
              <w:color w:val="000000"/>
              <w:kern w:val="1"/>
              <w:sz w:val="28"/>
              <w:szCs w:val="28"/>
            </w:rPr>
          </w:rPrChange>
        </w:rPr>
      </w:pPr>
      <w:ins w:id="241" w:author="Mary Claire Brunelli" w:date="2022-06-12T17:18:00Z">
        <w:r w:rsidRPr="002F55FB">
          <w:rPr>
            <w:rFonts w:ascii="Baskerville" w:hAnsi="Baskerville" w:cs="Baskerville"/>
            <w:b/>
            <w:bCs/>
            <w:color w:val="000000"/>
            <w:kern w:val="1"/>
            <w:sz w:val="28"/>
            <w:szCs w:val="28"/>
            <w:rPrChange w:id="242" w:author="Mary Claire Brunelli" w:date="2022-06-12T17:18:00Z">
              <w:rPr>
                <w:rFonts w:ascii="Baskerville" w:hAnsi="Baskerville" w:cs="Baskerville"/>
                <w:color w:val="000000"/>
                <w:kern w:val="1"/>
                <w:sz w:val="28"/>
                <w:szCs w:val="28"/>
              </w:rPr>
            </w:rPrChange>
          </w:rPr>
          <w:t>Studio</w:t>
        </w:r>
      </w:ins>
    </w:p>
    <w:p w14:paraId="51404F16" w14:textId="6D263949" w:rsidR="009C25F0" w:rsidRPr="002F55FB" w:rsidDel="00073CE0" w:rsidRDefault="009C25F0">
      <w:pPr>
        <w:pStyle w:val="ListParagraph"/>
        <w:autoSpaceDE w:val="0"/>
        <w:autoSpaceDN w:val="0"/>
        <w:adjustRightInd w:val="0"/>
        <w:jc w:val="both"/>
        <w:rPr>
          <w:del w:id="243" w:author="Mary Claire Brunelli" w:date="2022-06-12T17:19:00Z"/>
          <w:rFonts w:ascii="Baskerville" w:hAnsi="Baskerville" w:cs="Baskerville"/>
          <w:color w:val="000000"/>
          <w:kern w:val="1"/>
          <w:sz w:val="28"/>
          <w:szCs w:val="28"/>
          <w:rPrChange w:id="244" w:author="Mary Claire Brunelli" w:date="2022-06-12T17:18:00Z">
            <w:rPr>
              <w:del w:id="245" w:author="Mary Claire Brunelli" w:date="2022-06-12T17:19:00Z"/>
            </w:rPr>
          </w:rPrChange>
        </w:rPr>
        <w:pPrChange w:id="246" w:author="Mary Claire Brunelli" w:date="2022-06-12T17:19:00Z">
          <w:pPr>
            <w:autoSpaceDE w:val="0"/>
            <w:autoSpaceDN w:val="0"/>
            <w:adjustRightInd w:val="0"/>
            <w:spacing w:line="360" w:lineRule="auto"/>
            <w:ind w:firstLine="540"/>
            <w:jc w:val="both"/>
          </w:pPr>
        </w:pPrChange>
      </w:pPr>
      <w:r w:rsidRPr="002F55FB">
        <w:rPr>
          <w:rFonts w:ascii="Baskerville" w:hAnsi="Baskerville" w:cs="Baskerville"/>
          <w:color w:val="000000"/>
          <w:kern w:val="1"/>
          <w:sz w:val="28"/>
          <w:szCs w:val="28"/>
          <w:rPrChange w:id="247" w:author="Mary Claire Brunelli" w:date="2022-06-12T17:18:00Z">
            <w:rPr/>
          </w:rPrChange>
        </w:rPr>
        <w:t xml:space="preserve">Studios play an important role with their established reputation in movie productions. </w:t>
      </w:r>
      <w:del w:id="248" w:author="Mary Claire Brunelli" w:date="2022-06-12T17:19:00Z">
        <w:r w:rsidRPr="002F55FB" w:rsidDel="00073CE0">
          <w:rPr>
            <w:rFonts w:ascii="Baskerville" w:hAnsi="Baskerville" w:cs="Baskerville"/>
            <w:color w:val="000000"/>
            <w:kern w:val="1"/>
            <w:sz w:val="28"/>
            <w:szCs w:val="28"/>
            <w:rPrChange w:id="249" w:author="Mary Claire Brunelli" w:date="2022-06-12T17:18:00Z">
              <w:rPr/>
            </w:rPrChange>
          </w:rPr>
          <w:delText xml:space="preserve">Among the top 30 best performing studios we saw </w:delText>
        </w:r>
      </w:del>
      <w:r w:rsidRPr="002F55FB">
        <w:rPr>
          <w:rFonts w:ascii="Baskerville" w:hAnsi="Baskerville" w:cs="Baskerville"/>
          <w:color w:val="000000"/>
          <w:kern w:val="1"/>
          <w:sz w:val="28"/>
          <w:szCs w:val="28"/>
          <w:rPrChange w:id="250" w:author="Mary Claire Brunelli" w:date="2022-06-12T17:18:00Z">
            <w:rPr/>
          </w:rPrChange>
        </w:rPr>
        <w:t>Walt Disney, Universal, Fox, WB</w:t>
      </w:r>
      <w:ins w:id="251" w:author="Mary Claire Brunelli" w:date="2022-06-12T17:19:00Z">
        <w:r w:rsidR="00073CE0">
          <w:rPr>
            <w:rFonts w:ascii="Baskerville" w:hAnsi="Baskerville" w:cs="Baskerville"/>
            <w:color w:val="000000"/>
            <w:kern w:val="1"/>
            <w:sz w:val="28"/>
            <w:szCs w:val="28"/>
          </w:rPr>
          <w:t>,</w:t>
        </w:r>
      </w:ins>
      <w:r w:rsidRPr="002F55FB">
        <w:rPr>
          <w:rFonts w:ascii="Baskerville" w:hAnsi="Baskerville" w:cs="Baskerville"/>
          <w:color w:val="000000"/>
          <w:kern w:val="1"/>
          <w:sz w:val="28"/>
          <w:szCs w:val="28"/>
          <w:rPrChange w:id="252" w:author="Mary Claire Brunelli" w:date="2022-06-12T17:18:00Z">
            <w:rPr/>
          </w:rPrChange>
        </w:rPr>
        <w:t xml:space="preserve"> and Sony</w:t>
      </w:r>
      <w:ins w:id="253" w:author="Mary Claire Brunelli" w:date="2022-06-12T17:19:00Z">
        <w:r w:rsidR="00073CE0">
          <w:rPr>
            <w:rFonts w:ascii="Baskerville" w:hAnsi="Baskerville" w:cs="Baskerville"/>
            <w:color w:val="000000"/>
            <w:kern w:val="1"/>
            <w:sz w:val="28"/>
            <w:szCs w:val="28"/>
          </w:rPr>
          <w:t xml:space="preserve"> </w:t>
        </w:r>
      </w:ins>
      <w:r w:rsidR="006C471D">
        <w:rPr>
          <w:rFonts w:ascii="Baskerville" w:hAnsi="Baskerville" w:cs="Baskerville"/>
          <w:color w:val="000000"/>
          <w:kern w:val="1"/>
          <w:sz w:val="28"/>
          <w:szCs w:val="28"/>
        </w:rPr>
        <w:t>are</w:t>
      </w:r>
      <w:ins w:id="254" w:author="Mary Claire Brunelli" w:date="2022-06-12T17:19:00Z">
        <w:r w:rsidR="00073CE0">
          <w:rPr>
            <w:rFonts w:ascii="Baskerville" w:hAnsi="Baskerville" w:cs="Baskerville"/>
            <w:color w:val="000000"/>
            <w:kern w:val="1"/>
            <w:sz w:val="28"/>
            <w:szCs w:val="28"/>
          </w:rPr>
          <w:t xml:space="preserve"> consistently among the 30 top performing studios</w:t>
        </w:r>
      </w:ins>
      <w:r w:rsidRPr="002F55FB">
        <w:rPr>
          <w:rFonts w:ascii="Baskerville" w:hAnsi="Baskerville" w:cs="Baskerville"/>
          <w:color w:val="000000"/>
          <w:kern w:val="1"/>
          <w:sz w:val="28"/>
          <w:szCs w:val="28"/>
          <w:rPrChange w:id="255" w:author="Mary Claire Brunelli" w:date="2022-06-12T17:18:00Z">
            <w:rPr/>
          </w:rPrChange>
        </w:rPr>
        <w:t xml:space="preserve">. </w:t>
      </w:r>
      <w:del w:id="256" w:author="Mary Claire Brunelli" w:date="2022-06-12T17:19:00Z">
        <w:r w:rsidRPr="002F55FB" w:rsidDel="00073CE0">
          <w:rPr>
            <w:rFonts w:ascii="Baskerville" w:hAnsi="Baskerville" w:cs="Baskerville"/>
            <w:color w:val="000000"/>
            <w:kern w:val="1"/>
            <w:sz w:val="28"/>
            <w:szCs w:val="28"/>
            <w:rPrChange w:id="257" w:author="Mary Claire Brunelli" w:date="2022-06-12T17:18:00Z">
              <w:rPr/>
            </w:rPrChange>
          </w:rPr>
          <w:delText xml:space="preserve">It would be a great benefit to Microsoft Studio to parterre up with a few studios for the first few releases. </w:delText>
        </w:r>
      </w:del>
    </w:p>
    <w:p w14:paraId="2B26D8FC" w14:textId="77777777" w:rsidR="009C25F0" w:rsidRPr="009C25F0" w:rsidDel="00073CE0" w:rsidRDefault="009C25F0" w:rsidP="00CB34E4">
      <w:pPr>
        <w:autoSpaceDE w:val="0"/>
        <w:autoSpaceDN w:val="0"/>
        <w:adjustRightInd w:val="0"/>
        <w:spacing w:line="360" w:lineRule="auto"/>
        <w:ind w:firstLine="540"/>
        <w:jc w:val="both"/>
        <w:rPr>
          <w:del w:id="258" w:author="Mary Claire Brunelli" w:date="2022-06-12T17:19:00Z"/>
          <w:rFonts w:ascii="Baskerville" w:hAnsi="Baskerville" w:cs="Baskerville"/>
          <w:color w:val="000000"/>
          <w:kern w:val="1"/>
          <w:sz w:val="28"/>
          <w:szCs w:val="28"/>
        </w:rPr>
      </w:pPr>
    </w:p>
    <w:p w14:paraId="0C5EF4CC" w14:textId="77777777" w:rsidR="009C25F0" w:rsidRPr="009C25F0" w:rsidRDefault="009C25F0">
      <w:pPr>
        <w:pStyle w:val="ListParagraph"/>
        <w:autoSpaceDE w:val="0"/>
        <w:autoSpaceDN w:val="0"/>
        <w:adjustRightInd w:val="0"/>
        <w:jc w:val="both"/>
        <w:pPrChange w:id="259" w:author="Mary Claire Brunelli" w:date="2022-06-12T17:19:00Z">
          <w:pPr>
            <w:autoSpaceDE w:val="0"/>
            <w:autoSpaceDN w:val="0"/>
            <w:adjustRightInd w:val="0"/>
            <w:spacing w:line="360" w:lineRule="auto"/>
            <w:ind w:firstLine="540"/>
            <w:jc w:val="both"/>
          </w:pPr>
        </w:pPrChange>
      </w:pPr>
    </w:p>
    <w:p w14:paraId="31E1E0E5" w14:textId="12CB6E18" w:rsidR="009C25F0" w:rsidRPr="009C25F0" w:rsidRDefault="009C25F0" w:rsidP="00CB34E4">
      <w:pPr>
        <w:autoSpaceDE w:val="0"/>
        <w:autoSpaceDN w:val="0"/>
        <w:adjustRightInd w:val="0"/>
        <w:spacing w:line="360" w:lineRule="auto"/>
        <w:ind w:firstLine="540"/>
        <w:jc w:val="both"/>
        <w:rPr>
          <w:rFonts w:ascii="Baskerville" w:hAnsi="Baskerville" w:cs="Baskerville"/>
          <w:color w:val="000000"/>
          <w:kern w:val="1"/>
          <w:sz w:val="28"/>
          <w:szCs w:val="28"/>
        </w:rPr>
      </w:pPr>
      <w:commentRangeStart w:id="260"/>
      <w:r w:rsidRPr="009C25F0">
        <w:rPr>
          <w:rFonts w:ascii="Baskerville" w:hAnsi="Baskerville" w:cs="Baskerville"/>
          <w:noProof/>
          <w:color w:val="000000"/>
          <w:kern w:val="1"/>
          <w:sz w:val="28"/>
          <w:szCs w:val="28"/>
        </w:rPr>
        <w:lastRenderedPageBreak/>
        <w:drawing>
          <wp:inline distT="0" distB="0" distL="0" distR="0" wp14:anchorId="214B5B4C" wp14:editId="52214C22">
            <wp:extent cx="5943600" cy="416687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4"/>
                    <a:stretch>
                      <a:fillRect/>
                    </a:stretch>
                  </pic:blipFill>
                  <pic:spPr>
                    <a:xfrm>
                      <a:off x="0" y="0"/>
                      <a:ext cx="5943600" cy="4166870"/>
                    </a:xfrm>
                    <a:prstGeom prst="rect">
                      <a:avLst/>
                    </a:prstGeom>
                  </pic:spPr>
                </pic:pic>
              </a:graphicData>
            </a:graphic>
          </wp:inline>
        </w:drawing>
      </w:r>
      <w:commentRangeEnd w:id="260"/>
      <w:r w:rsidR="006C471D">
        <w:rPr>
          <w:rStyle w:val="CommentReference"/>
        </w:rPr>
        <w:commentReference w:id="260"/>
      </w:r>
    </w:p>
    <w:p w14:paraId="417D802B" w14:textId="77777777" w:rsidR="009C25F0" w:rsidRDefault="009C25F0" w:rsidP="00CB34E4">
      <w:pPr>
        <w:autoSpaceDE w:val="0"/>
        <w:autoSpaceDN w:val="0"/>
        <w:adjustRightInd w:val="0"/>
        <w:spacing w:line="360" w:lineRule="auto"/>
        <w:ind w:firstLine="540"/>
        <w:jc w:val="both"/>
        <w:rPr>
          <w:rFonts w:ascii="Baskerville" w:hAnsi="Baskerville" w:cs="Baskerville"/>
          <w:color w:val="000000"/>
          <w:kern w:val="1"/>
        </w:rPr>
      </w:pPr>
    </w:p>
    <w:p w14:paraId="7ABE35A8" w14:textId="541AB1B1" w:rsidR="009C25F0" w:rsidDel="00073CE0" w:rsidRDefault="009C25F0" w:rsidP="00073CE0">
      <w:pPr>
        <w:autoSpaceDE w:val="0"/>
        <w:autoSpaceDN w:val="0"/>
        <w:adjustRightInd w:val="0"/>
        <w:spacing w:line="360" w:lineRule="auto"/>
        <w:jc w:val="both"/>
        <w:rPr>
          <w:del w:id="261" w:author="Mary Claire Brunelli" w:date="2022-06-12T17:24:00Z"/>
          <w:rFonts w:ascii="Baskerville" w:hAnsi="Baskerville" w:cs="Baskerville"/>
          <w:color w:val="000000"/>
          <w:kern w:val="1"/>
        </w:rPr>
      </w:pPr>
      <w:del w:id="262" w:author="Mary Claire Brunelli" w:date="2022-06-12T17:24:00Z">
        <w:r w:rsidRPr="009C25F0" w:rsidDel="00073CE0">
          <w:rPr>
            <w:rFonts w:ascii="Baskerville" w:hAnsi="Baskerville" w:cs="Baskerville"/>
            <w:color w:val="000000"/>
            <w:kern w:val="1"/>
            <w:sz w:val="28"/>
            <w:szCs w:val="28"/>
          </w:rPr>
          <w:delText xml:space="preserve">The analysis was coded using </w:delText>
        </w:r>
        <w:r w:rsidR="00145647" w:rsidRPr="009C25F0" w:rsidDel="00073CE0">
          <w:rPr>
            <w:rFonts w:ascii="Baskerville" w:hAnsi="Baskerville" w:cs="Baskerville"/>
            <w:color w:val="000000"/>
            <w:kern w:val="1"/>
            <w:sz w:val="28"/>
            <w:szCs w:val="28"/>
          </w:rPr>
          <w:delText>python -</w:delText>
        </w:r>
        <w:r w:rsidRPr="009C25F0" w:rsidDel="00073CE0">
          <w:rPr>
            <w:rFonts w:ascii="Baskerville" w:hAnsi="Baskerville" w:cs="Baskerville"/>
            <w:color w:val="000000"/>
            <w:kern w:val="1"/>
            <w:sz w:val="28"/>
            <w:szCs w:val="28"/>
          </w:rPr>
          <w:delText xml:space="preserve"> focusing on pandas, seaborn and matplotlib visualization. The code can be found on GitHub. </w:delText>
        </w:r>
      </w:del>
    </w:p>
    <w:p w14:paraId="1F1FA62C" w14:textId="1C36BBC8" w:rsidR="00073CE0" w:rsidRDefault="00073CE0" w:rsidP="00073CE0">
      <w:pPr>
        <w:autoSpaceDE w:val="0"/>
        <w:autoSpaceDN w:val="0"/>
        <w:adjustRightInd w:val="0"/>
        <w:spacing w:line="360" w:lineRule="auto"/>
        <w:jc w:val="both"/>
        <w:rPr>
          <w:ins w:id="263" w:author="Mary Claire Brunelli" w:date="2022-06-12T17:25:00Z"/>
          <w:rFonts w:ascii="Baskerville" w:hAnsi="Baskerville" w:cs="Baskerville"/>
          <w:color w:val="000000"/>
          <w:kern w:val="1"/>
        </w:rPr>
      </w:pPr>
    </w:p>
    <w:p w14:paraId="7ACE9A4E" w14:textId="63029A72" w:rsidR="00073CE0" w:rsidRDefault="00073CE0" w:rsidP="00073CE0">
      <w:pPr>
        <w:autoSpaceDE w:val="0"/>
        <w:autoSpaceDN w:val="0"/>
        <w:adjustRightInd w:val="0"/>
        <w:spacing w:line="360" w:lineRule="auto"/>
        <w:jc w:val="both"/>
        <w:rPr>
          <w:ins w:id="264" w:author="Mary Claire Brunelli" w:date="2022-06-12T17:25:00Z"/>
          <w:rFonts w:ascii="Baskerville" w:hAnsi="Baskerville" w:cs="Baskerville"/>
          <w:color w:val="000000"/>
          <w:kern w:val="1"/>
        </w:rPr>
      </w:pPr>
    </w:p>
    <w:p w14:paraId="75EBE7D8" w14:textId="762A40E7" w:rsidR="00073CE0" w:rsidRDefault="00073CE0" w:rsidP="00073CE0">
      <w:pPr>
        <w:autoSpaceDE w:val="0"/>
        <w:autoSpaceDN w:val="0"/>
        <w:adjustRightInd w:val="0"/>
        <w:spacing w:line="360" w:lineRule="auto"/>
        <w:jc w:val="both"/>
        <w:rPr>
          <w:ins w:id="265" w:author="Mary Claire Brunelli" w:date="2022-06-12T17:25:00Z"/>
          <w:rFonts w:ascii="Baskerville" w:hAnsi="Baskerville" w:cs="Baskerville"/>
          <w:color w:val="000000"/>
          <w:kern w:val="1"/>
        </w:rPr>
      </w:pPr>
    </w:p>
    <w:p w14:paraId="4E08CC70" w14:textId="4297BB88" w:rsidR="00073CE0" w:rsidRDefault="00073CE0" w:rsidP="00073CE0">
      <w:pPr>
        <w:autoSpaceDE w:val="0"/>
        <w:autoSpaceDN w:val="0"/>
        <w:adjustRightInd w:val="0"/>
        <w:spacing w:line="360" w:lineRule="auto"/>
        <w:jc w:val="both"/>
        <w:rPr>
          <w:ins w:id="266" w:author="Mary Claire Brunelli" w:date="2022-06-12T17:25:00Z"/>
          <w:rFonts w:ascii="Baskerville" w:hAnsi="Baskerville" w:cs="Baskerville"/>
          <w:color w:val="000000"/>
          <w:kern w:val="1"/>
        </w:rPr>
      </w:pPr>
    </w:p>
    <w:p w14:paraId="520217E3" w14:textId="77777777" w:rsidR="00073CE0" w:rsidRPr="009C25F0" w:rsidRDefault="00073CE0">
      <w:pPr>
        <w:autoSpaceDE w:val="0"/>
        <w:autoSpaceDN w:val="0"/>
        <w:adjustRightInd w:val="0"/>
        <w:spacing w:line="360" w:lineRule="auto"/>
        <w:jc w:val="both"/>
        <w:rPr>
          <w:ins w:id="267" w:author="Mary Claire Brunelli" w:date="2022-06-12T17:25:00Z"/>
          <w:rFonts w:ascii="Baskerville" w:hAnsi="Baskerville" w:cs="Baskerville"/>
          <w:color w:val="000000"/>
          <w:kern w:val="1"/>
          <w:sz w:val="28"/>
          <w:szCs w:val="28"/>
        </w:rPr>
        <w:pPrChange w:id="268" w:author="Mary Claire Brunelli" w:date="2022-06-12T17:24:00Z">
          <w:pPr>
            <w:autoSpaceDE w:val="0"/>
            <w:autoSpaceDN w:val="0"/>
            <w:adjustRightInd w:val="0"/>
            <w:spacing w:line="360" w:lineRule="auto"/>
            <w:ind w:firstLine="540"/>
            <w:jc w:val="both"/>
          </w:pPr>
        </w:pPrChange>
      </w:pPr>
    </w:p>
    <w:p w14:paraId="6E1D76D9" w14:textId="627282F3" w:rsidR="009C25F0" w:rsidDel="00073CE0" w:rsidRDefault="009C25F0">
      <w:pPr>
        <w:autoSpaceDE w:val="0"/>
        <w:autoSpaceDN w:val="0"/>
        <w:adjustRightInd w:val="0"/>
        <w:spacing w:line="360" w:lineRule="auto"/>
        <w:jc w:val="both"/>
        <w:rPr>
          <w:del w:id="269" w:author="Mary Claire Brunelli" w:date="2022-06-12T17:24:00Z"/>
          <w:rFonts w:ascii="Baskerville" w:hAnsi="Baskerville" w:cs="Baskerville"/>
          <w:color w:val="000000"/>
          <w:kern w:val="1"/>
        </w:rPr>
        <w:pPrChange w:id="270" w:author="Mary Claire Brunelli" w:date="2022-06-12T17:24:00Z">
          <w:pPr>
            <w:autoSpaceDE w:val="0"/>
            <w:autoSpaceDN w:val="0"/>
            <w:adjustRightInd w:val="0"/>
            <w:spacing w:line="360" w:lineRule="auto"/>
            <w:ind w:firstLine="540"/>
            <w:jc w:val="both"/>
          </w:pPr>
        </w:pPrChange>
      </w:pPr>
    </w:p>
    <w:p w14:paraId="5E169E56" w14:textId="24C51EF6" w:rsidR="009C25F0" w:rsidDel="00073CE0" w:rsidRDefault="009C25F0" w:rsidP="00CB34E4">
      <w:pPr>
        <w:autoSpaceDE w:val="0"/>
        <w:autoSpaceDN w:val="0"/>
        <w:adjustRightInd w:val="0"/>
        <w:spacing w:line="360" w:lineRule="auto"/>
        <w:ind w:firstLine="540"/>
        <w:jc w:val="both"/>
        <w:rPr>
          <w:del w:id="271" w:author="Mary Claire Brunelli" w:date="2022-06-12T17:24:00Z"/>
          <w:rFonts w:ascii="Baskerville" w:hAnsi="Baskerville" w:cs="Baskerville"/>
          <w:color w:val="000000"/>
          <w:kern w:val="1"/>
        </w:rPr>
      </w:pPr>
    </w:p>
    <w:p w14:paraId="3941956A" w14:textId="240DD961" w:rsidR="009C25F0" w:rsidDel="00073CE0" w:rsidRDefault="009C25F0" w:rsidP="00CB34E4">
      <w:pPr>
        <w:autoSpaceDE w:val="0"/>
        <w:autoSpaceDN w:val="0"/>
        <w:adjustRightInd w:val="0"/>
        <w:spacing w:line="360" w:lineRule="auto"/>
        <w:ind w:firstLine="540"/>
        <w:jc w:val="both"/>
        <w:rPr>
          <w:del w:id="272" w:author="Mary Claire Brunelli" w:date="2022-06-12T17:24:00Z"/>
          <w:rFonts w:ascii="Baskerville" w:hAnsi="Baskerville" w:cs="Baskerville"/>
          <w:color w:val="000000"/>
          <w:kern w:val="1"/>
        </w:rPr>
      </w:pPr>
    </w:p>
    <w:p w14:paraId="425917DC" w14:textId="341A951A" w:rsidR="009C25F0" w:rsidDel="00073CE0" w:rsidRDefault="009C25F0" w:rsidP="00CB34E4">
      <w:pPr>
        <w:autoSpaceDE w:val="0"/>
        <w:autoSpaceDN w:val="0"/>
        <w:adjustRightInd w:val="0"/>
        <w:spacing w:line="360" w:lineRule="auto"/>
        <w:ind w:firstLine="540"/>
        <w:jc w:val="both"/>
        <w:rPr>
          <w:del w:id="273" w:author="Mary Claire Brunelli" w:date="2022-06-12T17:24:00Z"/>
          <w:rFonts w:ascii="Baskerville" w:hAnsi="Baskerville" w:cs="Baskerville"/>
          <w:color w:val="000000"/>
          <w:kern w:val="1"/>
        </w:rPr>
      </w:pPr>
    </w:p>
    <w:p w14:paraId="4CEE7B97" w14:textId="74083CE0" w:rsidR="009C25F0" w:rsidDel="00073CE0" w:rsidRDefault="009C25F0" w:rsidP="00CB34E4">
      <w:pPr>
        <w:autoSpaceDE w:val="0"/>
        <w:autoSpaceDN w:val="0"/>
        <w:adjustRightInd w:val="0"/>
        <w:spacing w:line="360" w:lineRule="auto"/>
        <w:ind w:firstLine="540"/>
        <w:jc w:val="both"/>
        <w:rPr>
          <w:del w:id="274" w:author="Mary Claire Brunelli" w:date="2022-06-12T17:24:00Z"/>
          <w:rFonts w:ascii="Baskerville" w:hAnsi="Baskerville" w:cs="Baskerville"/>
          <w:color w:val="000000"/>
          <w:kern w:val="1"/>
        </w:rPr>
      </w:pPr>
    </w:p>
    <w:p w14:paraId="7B14423A" w14:textId="533D97CA" w:rsidR="009C25F0" w:rsidDel="00073CE0" w:rsidRDefault="009C25F0" w:rsidP="00CB34E4">
      <w:pPr>
        <w:autoSpaceDE w:val="0"/>
        <w:autoSpaceDN w:val="0"/>
        <w:adjustRightInd w:val="0"/>
        <w:spacing w:line="360" w:lineRule="auto"/>
        <w:ind w:firstLine="540"/>
        <w:jc w:val="both"/>
        <w:rPr>
          <w:del w:id="275" w:author="Mary Claire Brunelli" w:date="2022-06-12T17:24:00Z"/>
          <w:rFonts w:ascii="Baskerville" w:hAnsi="Baskerville" w:cs="Baskerville"/>
          <w:color w:val="000000"/>
          <w:kern w:val="1"/>
        </w:rPr>
      </w:pPr>
    </w:p>
    <w:p w14:paraId="7B6556BE" w14:textId="634C0C84" w:rsidR="009C25F0" w:rsidDel="00073CE0" w:rsidRDefault="009C25F0" w:rsidP="00CB34E4">
      <w:pPr>
        <w:autoSpaceDE w:val="0"/>
        <w:autoSpaceDN w:val="0"/>
        <w:adjustRightInd w:val="0"/>
        <w:spacing w:line="360" w:lineRule="auto"/>
        <w:ind w:firstLine="540"/>
        <w:jc w:val="both"/>
        <w:rPr>
          <w:del w:id="276" w:author="Mary Claire Brunelli" w:date="2022-06-12T17:24:00Z"/>
          <w:rFonts w:ascii="Baskerville" w:hAnsi="Baskerville" w:cs="Baskerville"/>
          <w:color w:val="000000"/>
          <w:kern w:val="1"/>
        </w:rPr>
      </w:pPr>
    </w:p>
    <w:p w14:paraId="77890415" w14:textId="5E6E9B8E" w:rsidR="009C25F0" w:rsidDel="00073CE0" w:rsidRDefault="009C25F0" w:rsidP="00CB34E4">
      <w:pPr>
        <w:autoSpaceDE w:val="0"/>
        <w:autoSpaceDN w:val="0"/>
        <w:adjustRightInd w:val="0"/>
        <w:spacing w:line="360" w:lineRule="auto"/>
        <w:ind w:firstLine="540"/>
        <w:jc w:val="both"/>
        <w:rPr>
          <w:del w:id="277" w:author="Mary Claire Brunelli" w:date="2022-06-12T17:24:00Z"/>
          <w:rFonts w:ascii="Baskerville" w:hAnsi="Baskerville" w:cs="Baskerville"/>
          <w:color w:val="000000"/>
          <w:kern w:val="1"/>
        </w:rPr>
      </w:pPr>
    </w:p>
    <w:p w14:paraId="54526F3A" w14:textId="7981D956" w:rsidR="009C25F0" w:rsidDel="00073CE0" w:rsidRDefault="009C25F0" w:rsidP="00CB34E4">
      <w:pPr>
        <w:autoSpaceDE w:val="0"/>
        <w:autoSpaceDN w:val="0"/>
        <w:adjustRightInd w:val="0"/>
        <w:spacing w:line="360" w:lineRule="auto"/>
        <w:ind w:firstLine="540"/>
        <w:jc w:val="both"/>
        <w:rPr>
          <w:del w:id="278" w:author="Mary Claire Brunelli" w:date="2022-06-12T17:24:00Z"/>
          <w:rFonts w:ascii="Baskerville" w:hAnsi="Baskerville" w:cs="Baskerville"/>
          <w:color w:val="000000"/>
          <w:kern w:val="1"/>
        </w:rPr>
      </w:pPr>
    </w:p>
    <w:p w14:paraId="057BAD36" w14:textId="74B0928F" w:rsidR="009C25F0" w:rsidDel="00073CE0" w:rsidRDefault="009C25F0" w:rsidP="00CB34E4">
      <w:pPr>
        <w:autoSpaceDE w:val="0"/>
        <w:autoSpaceDN w:val="0"/>
        <w:adjustRightInd w:val="0"/>
        <w:spacing w:line="360" w:lineRule="auto"/>
        <w:ind w:firstLine="540"/>
        <w:jc w:val="both"/>
        <w:rPr>
          <w:del w:id="279" w:author="Mary Claire Brunelli" w:date="2022-06-12T17:24:00Z"/>
          <w:rFonts w:ascii="Baskerville" w:hAnsi="Baskerville" w:cs="Baskerville"/>
          <w:color w:val="000000"/>
          <w:kern w:val="1"/>
        </w:rPr>
      </w:pPr>
    </w:p>
    <w:p w14:paraId="34F35CA7" w14:textId="7736514D" w:rsidR="009C25F0" w:rsidRDefault="009C25F0">
      <w:pPr>
        <w:autoSpaceDE w:val="0"/>
        <w:autoSpaceDN w:val="0"/>
        <w:adjustRightInd w:val="0"/>
        <w:spacing w:line="360" w:lineRule="auto"/>
        <w:jc w:val="both"/>
        <w:rPr>
          <w:rFonts w:ascii="Baskerville" w:hAnsi="Baskerville" w:cs="Baskerville"/>
          <w:color w:val="000000"/>
          <w:kern w:val="1"/>
        </w:rPr>
        <w:pPrChange w:id="280" w:author="Mary Claire Brunelli" w:date="2022-06-12T17:24:00Z">
          <w:pPr>
            <w:autoSpaceDE w:val="0"/>
            <w:autoSpaceDN w:val="0"/>
            <w:adjustRightInd w:val="0"/>
            <w:spacing w:line="360" w:lineRule="auto"/>
            <w:ind w:firstLine="540"/>
            <w:jc w:val="both"/>
          </w:pPr>
        </w:pPrChange>
      </w:pPr>
    </w:p>
    <w:p w14:paraId="79D9E09E" w14:textId="368B1219" w:rsidR="009C25F0" w:rsidRDefault="009C25F0" w:rsidP="00CB34E4">
      <w:pPr>
        <w:autoSpaceDE w:val="0"/>
        <w:autoSpaceDN w:val="0"/>
        <w:adjustRightInd w:val="0"/>
        <w:spacing w:line="360" w:lineRule="auto"/>
        <w:ind w:firstLine="540"/>
        <w:jc w:val="both"/>
        <w:rPr>
          <w:rFonts w:ascii="Baskerville" w:hAnsi="Baskerville" w:cs="Baskerville"/>
          <w:color w:val="000000"/>
          <w:kern w:val="1"/>
        </w:rPr>
      </w:pPr>
    </w:p>
    <w:p w14:paraId="104216F0" w14:textId="52769E19" w:rsidR="009C25F0" w:rsidRDefault="009C25F0" w:rsidP="009C25F0">
      <w:pPr>
        <w:autoSpaceDE w:val="0"/>
        <w:autoSpaceDN w:val="0"/>
        <w:adjustRightInd w:val="0"/>
        <w:spacing w:line="360" w:lineRule="auto"/>
        <w:ind w:firstLine="540"/>
        <w:rPr>
          <w:rFonts w:ascii="Baskerville" w:hAnsi="Baskerville" w:cs="Baskerville"/>
          <w:color w:val="000000"/>
          <w:kern w:val="1"/>
        </w:rPr>
      </w:pPr>
    </w:p>
    <w:p w14:paraId="2B9C05AB" w14:textId="1B9229C5" w:rsidR="009C25F0" w:rsidRDefault="009C25F0" w:rsidP="009C25F0">
      <w:pPr>
        <w:autoSpaceDE w:val="0"/>
        <w:autoSpaceDN w:val="0"/>
        <w:adjustRightInd w:val="0"/>
        <w:spacing w:line="360" w:lineRule="auto"/>
        <w:ind w:firstLine="540"/>
        <w:rPr>
          <w:rFonts w:ascii="Baskerville" w:hAnsi="Baskerville" w:cs="Baskerville"/>
          <w:color w:val="000000"/>
          <w:kern w:val="1"/>
        </w:rPr>
      </w:pPr>
    </w:p>
    <w:p w14:paraId="51592A54" w14:textId="64B9C875" w:rsidR="009C25F0" w:rsidRDefault="009C25F0" w:rsidP="009C25F0">
      <w:pPr>
        <w:autoSpaceDE w:val="0"/>
        <w:autoSpaceDN w:val="0"/>
        <w:adjustRightInd w:val="0"/>
        <w:spacing w:line="360" w:lineRule="auto"/>
        <w:ind w:firstLine="540"/>
        <w:rPr>
          <w:rFonts w:ascii="Baskerville" w:hAnsi="Baskerville" w:cs="Baskerville"/>
          <w:color w:val="000000"/>
          <w:kern w:val="1"/>
        </w:rPr>
      </w:pPr>
    </w:p>
    <w:p w14:paraId="464C1894" w14:textId="7057CB11" w:rsidR="009C25F0" w:rsidRDefault="009C25F0" w:rsidP="009C25F0">
      <w:pPr>
        <w:autoSpaceDE w:val="0"/>
        <w:autoSpaceDN w:val="0"/>
        <w:adjustRightInd w:val="0"/>
        <w:spacing w:line="360" w:lineRule="auto"/>
        <w:ind w:firstLine="540"/>
        <w:rPr>
          <w:rFonts w:ascii="Baskerville" w:hAnsi="Baskerville" w:cs="Baskerville"/>
          <w:color w:val="000000"/>
          <w:kern w:val="1"/>
        </w:rPr>
      </w:pPr>
    </w:p>
    <w:p w14:paraId="73163B31" w14:textId="36E9B5EC" w:rsidR="009C25F0" w:rsidRDefault="009C25F0" w:rsidP="009C25F0">
      <w:pPr>
        <w:autoSpaceDE w:val="0"/>
        <w:autoSpaceDN w:val="0"/>
        <w:adjustRightInd w:val="0"/>
        <w:spacing w:line="360" w:lineRule="auto"/>
        <w:ind w:firstLine="540"/>
        <w:rPr>
          <w:rFonts w:ascii="Baskerville" w:hAnsi="Baskerville" w:cs="Baskerville"/>
          <w:color w:val="000000"/>
          <w:kern w:val="1"/>
        </w:rPr>
      </w:pPr>
    </w:p>
    <w:p w14:paraId="3EF4E099" w14:textId="53591A75" w:rsidR="009C25F0" w:rsidRDefault="009C25F0" w:rsidP="009C25F0">
      <w:pPr>
        <w:autoSpaceDE w:val="0"/>
        <w:autoSpaceDN w:val="0"/>
        <w:adjustRightInd w:val="0"/>
        <w:spacing w:line="360" w:lineRule="auto"/>
        <w:ind w:firstLine="540"/>
        <w:rPr>
          <w:rFonts w:ascii="Baskerville" w:hAnsi="Baskerville" w:cs="Baskerville"/>
          <w:color w:val="000000"/>
          <w:kern w:val="1"/>
        </w:rPr>
      </w:pPr>
    </w:p>
    <w:p w14:paraId="1C58E248" w14:textId="77777777" w:rsidR="009C25F0" w:rsidRDefault="009C25F0" w:rsidP="009C25F0">
      <w:pPr>
        <w:autoSpaceDE w:val="0"/>
        <w:autoSpaceDN w:val="0"/>
        <w:adjustRightInd w:val="0"/>
        <w:spacing w:line="360" w:lineRule="auto"/>
        <w:ind w:firstLine="540"/>
        <w:rPr>
          <w:rFonts w:ascii="Baskerville" w:hAnsi="Baskerville" w:cs="Baskerville"/>
          <w:color w:val="000000"/>
          <w:kern w:val="1"/>
        </w:rPr>
      </w:pPr>
    </w:p>
    <w:p w14:paraId="79BDB739" w14:textId="70128C85" w:rsidR="009C25F0" w:rsidRPr="00AD68A4" w:rsidRDefault="009C25F0" w:rsidP="009C25F0">
      <w:pPr>
        <w:autoSpaceDE w:val="0"/>
        <w:autoSpaceDN w:val="0"/>
        <w:adjustRightInd w:val="0"/>
        <w:spacing w:line="360" w:lineRule="auto"/>
        <w:ind w:firstLine="540"/>
        <w:rPr>
          <w:rFonts w:ascii="Baskerville" w:hAnsi="Baskerville" w:cs="Baskerville"/>
          <w:b/>
          <w:bCs/>
          <w:color w:val="000000"/>
          <w:kern w:val="1"/>
          <w:sz w:val="28"/>
          <w:szCs w:val="28"/>
          <w:u w:val="single" w:color="000000"/>
        </w:rPr>
      </w:pPr>
      <w:del w:id="281" w:author="Mary Claire Brunelli" w:date="2022-06-12T17:25:00Z">
        <w:r w:rsidRPr="00AD68A4" w:rsidDel="00073CE0">
          <w:rPr>
            <w:rFonts w:ascii="Baskerville" w:hAnsi="Baskerville" w:cs="Baskerville"/>
            <w:b/>
            <w:bCs/>
            <w:color w:val="000000"/>
            <w:kern w:val="1"/>
            <w:sz w:val="28"/>
            <w:szCs w:val="28"/>
            <w:u w:val="single" w:color="000000"/>
          </w:rPr>
          <w:lastRenderedPageBreak/>
          <w:delText>Here are our recommendations</w:delText>
        </w:r>
      </w:del>
      <w:ins w:id="282" w:author="Mary Claire Brunelli" w:date="2022-06-12T17:25:00Z">
        <w:r w:rsidR="00073CE0" w:rsidRPr="00AD68A4">
          <w:rPr>
            <w:rFonts w:ascii="Baskerville" w:hAnsi="Baskerville" w:cs="Baskerville"/>
            <w:b/>
            <w:bCs/>
            <w:color w:val="000000"/>
            <w:kern w:val="1"/>
            <w:sz w:val="28"/>
            <w:szCs w:val="28"/>
            <w:u w:val="single" w:color="000000"/>
          </w:rPr>
          <w:t xml:space="preserve">Conclusions: </w:t>
        </w:r>
      </w:ins>
      <w:r w:rsidRPr="00AD68A4">
        <w:rPr>
          <w:rFonts w:ascii="Baskerville" w:hAnsi="Baskerville" w:cs="Baskerville"/>
          <w:b/>
          <w:bCs/>
          <w:color w:val="000000"/>
          <w:kern w:val="1"/>
          <w:sz w:val="28"/>
          <w:szCs w:val="28"/>
          <w:u w:val="single" w:color="000000"/>
        </w:rPr>
        <w:t xml:space="preserve"> </w:t>
      </w:r>
      <w:del w:id="283" w:author="Mary Claire Brunelli" w:date="2022-06-12T17:25:00Z">
        <w:r w:rsidRPr="00AD68A4" w:rsidDel="00073CE0">
          <w:rPr>
            <w:rFonts w:ascii="Baskerville" w:hAnsi="Baskerville" w:cs="Baskerville"/>
            <w:color w:val="000000"/>
            <w:kern w:val="1"/>
            <w:sz w:val="28"/>
            <w:szCs w:val="28"/>
            <w:u w:val="single" w:color="000000"/>
            <w:rPrChange w:id="284" w:author="Mary Claire Brunelli" w:date="2022-06-12T17:25:00Z">
              <w:rPr>
                <w:rFonts w:ascii="Baskerville" w:hAnsi="Baskerville" w:cs="Baskerville"/>
                <w:b/>
                <w:bCs/>
                <w:color w:val="000000"/>
                <w:kern w:val="1"/>
                <w:sz w:val="32"/>
                <w:szCs w:val="32"/>
                <w:u w:val="single" w:color="000000"/>
              </w:rPr>
            </w:rPrChange>
          </w:rPr>
          <w:delText>for Microsoft Studio</w:delText>
        </w:r>
      </w:del>
      <w:ins w:id="285" w:author="Mary Claire Brunelli" w:date="2022-06-12T17:25:00Z">
        <w:r w:rsidR="00073CE0" w:rsidRPr="00AD68A4">
          <w:rPr>
            <w:rFonts w:ascii="Baskerville" w:hAnsi="Baskerville" w:cs="Baskerville"/>
            <w:color w:val="000000"/>
            <w:kern w:val="1"/>
            <w:sz w:val="28"/>
            <w:szCs w:val="28"/>
            <w:u w:val="single" w:color="000000"/>
          </w:rPr>
          <w:t>Recommendations for Microsoft Studio</w:t>
        </w:r>
      </w:ins>
      <w:r w:rsidRPr="00AD68A4">
        <w:rPr>
          <w:rFonts w:ascii="Baskerville" w:hAnsi="Baskerville" w:cs="Baskerville"/>
          <w:b/>
          <w:bCs/>
          <w:color w:val="000000"/>
          <w:kern w:val="1"/>
          <w:sz w:val="28"/>
          <w:szCs w:val="28"/>
          <w:u w:val="single" w:color="000000"/>
        </w:rPr>
        <w:t xml:space="preserve"> </w:t>
      </w:r>
    </w:p>
    <w:p w14:paraId="7E2AFDD0" w14:textId="77777777" w:rsidR="009C25F0" w:rsidRPr="00AD68A4" w:rsidRDefault="009C25F0" w:rsidP="009C25F0">
      <w:pPr>
        <w:autoSpaceDE w:val="0"/>
        <w:autoSpaceDN w:val="0"/>
        <w:adjustRightInd w:val="0"/>
        <w:spacing w:line="360" w:lineRule="auto"/>
        <w:ind w:firstLine="540"/>
        <w:rPr>
          <w:rFonts w:ascii="Baskerville" w:hAnsi="Baskerville" w:cs="Baskerville"/>
          <w:color w:val="000000"/>
          <w:kern w:val="1"/>
          <w:sz w:val="28"/>
          <w:szCs w:val="28"/>
          <w:u w:color="000000"/>
        </w:rPr>
      </w:pPr>
    </w:p>
    <w:p w14:paraId="52581B5C" w14:textId="58271999" w:rsidR="009C25F0" w:rsidRPr="00AD68A4" w:rsidRDefault="009C25F0" w:rsidP="006C471D">
      <w:pPr>
        <w:numPr>
          <w:ilvl w:val="0"/>
          <w:numId w:val="1"/>
        </w:numPr>
        <w:tabs>
          <w:tab w:val="left" w:pos="540"/>
          <w:tab w:val="left" w:pos="900"/>
        </w:tabs>
        <w:autoSpaceDE w:val="0"/>
        <w:autoSpaceDN w:val="0"/>
        <w:adjustRightInd w:val="0"/>
        <w:ind w:left="360" w:firstLine="180"/>
        <w:rPr>
          <w:rFonts w:ascii="Baskerville" w:hAnsi="Baskerville" w:cs="Baskerville"/>
          <w:color w:val="000000"/>
          <w:kern w:val="1"/>
          <w:sz w:val="28"/>
          <w:szCs w:val="28"/>
          <w:u w:color="000000"/>
        </w:rPr>
      </w:pPr>
      <w:r w:rsidRPr="00AD68A4">
        <w:rPr>
          <w:rFonts w:ascii="Baskerville" w:hAnsi="Baskerville" w:cs="Baskerville"/>
          <w:b/>
          <w:bCs/>
          <w:color w:val="000000"/>
          <w:kern w:val="1"/>
          <w:sz w:val="28"/>
          <w:szCs w:val="28"/>
          <w:u w:val="single" w:color="000000"/>
        </w:rPr>
        <w:t>Budget</w:t>
      </w:r>
      <w:r w:rsidRPr="00AD68A4">
        <w:rPr>
          <w:rFonts w:ascii="Baskerville" w:hAnsi="Baskerville" w:cs="Baskerville"/>
          <w:color w:val="000000"/>
          <w:kern w:val="1"/>
          <w:sz w:val="28"/>
          <w:szCs w:val="28"/>
          <w:u w:color="000000"/>
        </w:rPr>
        <w:t xml:space="preserve">:  </w:t>
      </w:r>
      <w:del w:id="286" w:author="Mary Claire Brunelli" w:date="2022-06-12T17:26:00Z">
        <w:r w:rsidRPr="00AD68A4" w:rsidDel="00EB35B6">
          <w:rPr>
            <w:rFonts w:ascii="Baskerville" w:hAnsi="Baskerville" w:cs="Baskerville"/>
            <w:color w:val="000000"/>
            <w:kern w:val="1"/>
            <w:sz w:val="28"/>
            <w:szCs w:val="28"/>
            <w:u w:color="000000"/>
          </w:rPr>
          <w:delText>Stick to less than</w:delText>
        </w:r>
      </w:del>
      <w:r w:rsidRPr="00AD68A4">
        <w:rPr>
          <w:rFonts w:ascii="Baskerville" w:hAnsi="Baskerville" w:cs="Baskerville"/>
          <w:color w:val="000000"/>
          <w:kern w:val="1"/>
          <w:sz w:val="28"/>
          <w:szCs w:val="28"/>
          <w:u w:color="000000"/>
        </w:rPr>
        <w:t xml:space="preserve"> </w:t>
      </w:r>
      <w:r w:rsidR="006C471D" w:rsidRPr="00AD68A4">
        <w:rPr>
          <w:rFonts w:ascii="Baskerville" w:hAnsi="Baskerville" w:cs="Baskerville"/>
          <w:color w:val="000000"/>
          <w:kern w:val="1"/>
          <w:sz w:val="28"/>
          <w:szCs w:val="28"/>
          <w:u w:color="000000"/>
        </w:rPr>
        <w:t>Budgets as low as $15 to $35 million show an increase in the movie’s gross</w:t>
      </w:r>
      <w:r w:rsidR="00AD68A4" w:rsidRPr="00AD68A4">
        <w:rPr>
          <w:rFonts w:ascii="Baskerville" w:hAnsi="Baskerville" w:cs="Baskerville"/>
          <w:color w:val="000000"/>
          <w:kern w:val="1"/>
          <w:sz w:val="28"/>
          <w:szCs w:val="28"/>
          <w:u w:color="000000"/>
        </w:rPr>
        <w:t xml:space="preserve"> domestic</w:t>
      </w:r>
      <w:r w:rsidR="006C471D" w:rsidRPr="00AD68A4">
        <w:rPr>
          <w:rFonts w:ascii="Baskerville" w:hAnsi="Baskerville" w:cs="Baskerville"/>
          <w:color w:val="000000"/>
          <w:kern w:val="1"/>
          <w:sz w:val="28"/>
          <w:szCs w:val="28"/>
          <w:u w:color="000000"/>
        </w:rPr>
        <w:t xml:space="preserve">, but a budget above </w:t>
      </w:r>
      <w:ins w:id="287" w:author="Mary Claire Brunelli" w:date="2022-06-12T17:26:00Z">
        <w:r w:rsidR="00EB35B6" w:rsidRPr="00AD68A4">
          <w:rPr>
            <w:rFonts w:ascii="Baskerville" w:hAnsi="Baskerville" w:cs="Baskerville"/>
            <w:color w:val="000000"/>
            <w:kern w:val="1"/>
            <w:sz w:val="28"/>
            <w:szCs w:val="28"/>
            <w:u w:color="000000"/>
          </w:rPr>
          <w:t>$200 million</w:t>
        </w:r>
      </w:ins>
      <w:r w:rsidR="006C471D" w:rsidRPr="00AD68A4">
        <w:rPr>
          <w:rFonts w:ascii="Baskerville" w:hAnsi="Baskerville" w:cs="Baskerville"/>
          <w:color w:val="000000"/>
          <w:kern w:val="1"/>
          <w:sz w:val="28"/>
          <w:szCs w:val="28"/>
          <w:u w:color="000000"/>
        </w:rPr>
        <w:t xml:space="preserve"> does not show the same rate of return. Do not exceed $200 million.</w:t>
      </w:r>
    </w:p>
    <w:p w14:paraId="5A43B350" w14:textId="77777777" w:rsidR="006C471D" w:rsidRPr="00AD68A4" w:rsidRDefault="006C471D" w:rsidP="006C471D">
      <w:pPr>
        <w:tabs>
          <w:tab w:val="left" w:pos="540"/>
          <w:tab w:val="left" w:pos="900"/>
        </w:tabs>
        <w:autoSpaceDE w:val="0"/>
        <w:autoSpaceDN w:val="0"/>
        <w:adjustRightInd w:val="0"/>
        <w:ind w:left="540"/>
        <w:rPr>
          <w:rFonts w:ascii="Baskerville" w:hAnsi="Baskerville" w:cs="Baskerville"/>
          <w:color w:val="000000"/>
          <w:kern w:val="1"/>
          <w:sz w:val="28"/>
          <w:szCs w:val="28"/>
          <w:u w:color="000000"/>
        </w:rPr>
      </w:pPr>
    </w:p>
    <w:p w14:paraId="191E6992" w14:textId="124FE462" w:rsidR="009C25F0" w:rsidRPr="00AD68A4" w:rsidRDefault="009C25F0" w:rsidP="006C471D">
      <w:pPr>
        <w:numPr>
          <w:ilvl w:val="0"/>
          <w:numId w:val="1"/>
        </w:numPr>
        <w:tabs>
          <w:tab w:val="left" w:pos="540"/>
          <w:tab w:val="left" w:pos="900"/>
        </w:tabs>
        <w:autoSpaceDE w:val="0"/>
        <w:autoSpaceDN w:val="0"/>
        <w:adjustRightInd w:val="0"/>
        <w:ind w:left="360" w:firstLine="180"/>
        <w:rPr>
          <w:rFonts w:ascii="Baskerville" w:hAnsi="Baskerville" w:cs="Baskerville"/>
          <w:color w:val="000000"/>
          <w:kern w:val="1"/>
          <w:sz w:val="28"/>
          <w:szCs w:val="28"/>
          <w:u w:color="000000"/>
        </w:rPr>
      </w:pPr>
      <w:r w:rsidRPr="00AD68A4">
        <w:rPr>
          <w:rFonts w:ascii="Baskerville" w:hAnsi="Baskerville" w:cs="Baskerville"/>
          <w:b/>
          <w:bCs/>
          <w:color w:val="000000"/>
          <w:kern w:val="1"/>
          <w:sz w:val="28"/>
          <w:szCs w:val="28"/>
          <w:u w:val="single" w:color="000000"/>
        </w:rPr>
        <w:t>Release</w:t>
      </w:r>
      <w:r w:rsidR="006C471D" w:rsidRPr="00AD68A4">
        <w:rPr>
          <w:rFonts w:ascii="Baskerville" w:hAnsi="Baskerville" w:cs="Baskerville"/>
          <w:b/>
          <w:bCs/>
          <w:color w:val="000000"/>
          <w:kern w:val="1"/>
          <w:sz w:val="28"/>
          <w:szCs w:val="28"/>
          <w:u w:val="single" w:color="000000"/>
        </w:rPr>
        <w:t xml:space="preserve"> Month</w:t>
      </w:r>
      <w:r w:rsidRPr="00AD68A4">
        <w:rPr>
          <w:rFonts w:ascii="Baskerville" w:hAnsi="Baskerville" w:cs="Baskerville"/>
          <w:b/>
          <w:bCs/>
          <w:color w:val="000000"/>
          <w:kern w:val="1"/>
          <w:sz w:val="28"/>
          <w:szCs w:val="28"/>
          <w:u w:val="single" w:color="000000"/>
        </w:rPr>
        <w:t>:</w:t>
      </w:r>
      <w:r w:rsidRPr="00AD68A4">
        <w:rPr>
          <w:rFonts w:ascii="Baskerville" w:hAnsi="Baskerville" w:cs="Baskerville"/>
          <w:color w:val="000000"/>
          <w:kern w:val="1"/>
          <w:sz w:val="28"/>
          <w:szCs w:val="28"/>
          <w:u w:color="000000"/>
        </w:rPr>
        <w:t xml:space="preserve"> Aim to release the movie in June</w:t>
      </w:r>
      <w:r w:rsidR="006C471D" w:rsidRPr="00AD68A4">
        <w:rPr>
          <w:rFonts w:ascii="Baskerville" w:hAnsi="Baskerville" w:cs="Baskerville"/>
          <w:color w:val="000000"/>
          <w:kern w:val="1"/>
          <w:sz w:val="28"/>
          <w:szCs w:val="28"/>
          <w:u w:color="000000"/>
        </w:rPr>
        <w:t xml:space="preserve"> or</w:t>
      </w:r>
      <w:r w:rsidRPr="00AD68A4">
        <w:rPr>
          <w:rFonts w:ascii="Baskerville" w:hAnsi="Baskerville" w:cs="Baskerville"/>
          <w:color w:val="000000"/>
          <w:kern w:val="1"/>
          <w:sz w:val="28"/>
          <w:szCs w:val="28"/>
          <w:u w:color="000000"/>
        </w:rPr>
        <w:t xml:space="preserve"> November</w:t>
      </w:r>
      <w:r w:rsidR="006C471D" w:rsidRPr="00AD68A4">
        <w:rPr>
          <w:rFonts w:ascii="Baskerville" w:hAnsi="Baskerville" w:cs="Baskerville"/>
          <w:color w:val="000000"/>
          <w:kern w:val="1"/>
          <w:sz w:val="28"/>
          <w:szCs w:val="28"/>
          <w:u w:color="000000"/>
        </w:rPr>
        <w:t>; if not, then in</w:t>
      </w:r>
      <w:r w:rsidRPr="00AD68A4">
        <w:rPr>
          <w:rFonts w:ascii="Baskerville" w:hAnsi="Baskerville" w:cs="Baskerville"/>
          <w:color w:val="000000"/>
          <w:kern w:val="1"/>
          <w:sz w:val="28"/>
          <w:szCs w:val="28"/>
          <w:u w:color="000000"/>
        </w:rPr>
        <w:t xml:space="preserve"> December, July</w:t>
      </w:r>
      <w:r w:rsidR="006C471D" w:rsidRPr="00AD68A4">
        <w:rPr>
          <w:rFonts w:ascii="Baskerville" w:hAnsi="Baskerville" w:cs="Baskerville"/>
          <w:color w:val="000000"/>
          <w:kern w:val="1"/>
          <w:sz w:val="28"/>
          <w:szCs w:val="28"/>
          <w:u w:color="000000"/>
        </w:rPr>
        <w:t xml:space="preserve">, </w:t>
      </w:r>
      <w:r w:rsidRPr="00AD68A4">
        <w:rPr>
          <w:rFonts w:ascii="Baskerville" w:hAnsi="Baskerville" w:cs="Baskerville"/>
          <w:color w:val="000000"/>
          <w:kern w:val="1"/>
          <w:sz w:val="28"/>
          <w:szCs w:val="28"/>
          <w:u w:color="000000"/>
        </w:rPr>
        <w:t>May.  June and November bring twice a</w:t>
      </w:r>
      <w:r w:rsidR="006C471D" w:rsidRPr="00AD68A4">
        <w:rPr>
          <w:rFonts w:ascii="Baskerville" w:hAnsi="Baskerville" w:cs="Baskerville"/>
          <w:color w:val="000000"/>
          <w:kern w:val="1"/>
          <w:sz w:val="28"/>
          <w:szCs w:val="28"/>
          <w:u w:color="000000"/>
        </w:rPr>
        <w:t>s</w:t>
      </w:r>
      <w:r w:rsidRPr="00AD68A4">
        <w:rPr>
          <w:rFonts w:ascii="Baskerville" w:hAnsi="Baskerville" w:cs="Baskerville"/>
          <w:color w:val="000000"/>
          <w:kern w:val="1"/>
          <w:sz w:val="28"/>
          <w:szCs w:val="28"/>
          <w:u w:color="000000"/>
        </w:rPr>
        <w:t xml:space="preserve"> much gross </w:t>
      </w:r>
      <w:r w:rsidR="00AD68A4" w:rsidRPr="00AD68A4">
        <w:rPr>
          <w:rFonts w:ascii="Baskerville" w:hAnsi="Baskerville" w:cs="Baskerville"/>
          <w:color w:val="000000"/>
          <w:kern w:val="1"/>
          <w:sz w:val="28"/>
          <w:szCs w:val="28"/>
          <w:u w:color="000000"/>
        </w:rPr>
        <w:t xml:space="preserve">domestic </w:t>
      </w:r>
      <w:r w:rsidRPr="00AD68A4">
        <w:rPr>
          <w:rFonts w:ascii="Baskerville" w:hAnsi="Baskerville" w:cs="Baskerville"/>
          <w:color w:val="000000"/>
          <w:kern w:val="1"/>
          <w:sz w:val="28"/>
          <w:szCs w:val="28"/>
          <w:u w:color="000000"/>
        </w:rPr>
        <w:t>as the other months.</w:t>
      </w:r>
    </w:p>
    <w:p w14:paraId="528B946B" w14:textId="77777777" w:rsidR="006C471D" w:rsidRPr="00AD68A4" w:rsidRDefault="006C471D" w:rsidP="006C471D">
      <w:pPr>
        <w:tabs>
          <w:tab w:val="left" w:pos="540"/>
          <w:tab w:val="left" w:pos="900"/>
        </w:tabs>
        <w:autoSpaceDE w:val="0"/>
        <w:autoSpaceDN w:val="0"/>
        <w:adjustRightInd w:val="0"/>
        <w:rPr>
          <w:rFonts w:ascii="Baskerville" w:hAnsi="Baskerville" w:cs="Baskerville"/>
          <w:color w:val="000000"/>
          <w:kern w:val="1"/>
          <w:sz w:val="28"/>
          <w:szCs w:val="28"/>
          <w:u w:color="000000"/>
        </w:rPr>
      </w:pPr>
    </w:p>
    <w:p w14:paraId="100E3AE8" w14:textId="1DF93A3A" w:rsidR="006C471D" w:rsidRPr="00AD68A4" w:rsidRDefault="009C25F0" w:rsidP="006C471D">
      <w:pPr>
        <w:numPr>
          <w:ilvl w:val="0"/>
          <w:numId w:val="1"/>
        </w:numPr>
        <w:tabs>
          <w:tab w:val="left" w:pos="540"/>
          <w:tab w:val="left" w:pos="900"/>
        </w:tabs>
        <w:autoSpaceDE w:val="0"/>
        <w:autoSpaceDN w:val="0"/>
        <w:adjustRightInd w:val="0"/>
        <w:ind w:left="360" w:firstLine="180"/>
        <w:rPr>
          <w:rFonts w:ascii="Baskerville" w:hAnsi="Baskerville" w:cs="Baskerville"/>
          <w:color w:val="000000"/>
          <w:kern w:val="1"/>
          <w:sz w:val="28"/>
          <w:szCs w:val="28"/>
          <w:u w:color="000000"/>
        </w:rPr>
      </w:pPr>
      <w:r w:rsidRPr="00AD68A4">
        <w:rPr>
          <w:rFonts w:ascii="Baskerville" w:hAnsi="Baskerville" w:cs="Baskerville"/>
          <w:b/>
          <w:bCs/>
          <w:color w:val="000000"/>
          <w:kern w:val="1"/>
          <w:sz w:val="28"/>
          <w:szCs w:val="28"/>
          <w:u w:val="single" w:color="000000"/>
        </w:rPr>
        <w:t>Genres:</w:t>
      </w:r>
      <w:r w:rsidRPr="00AD68A4">
        <w:rPr>
          <w:rFonts w:ascii="Baskerville" w:hAnsi="Baskerville" w:cs="Baskerville"/>
          <w:color w:val="000000"/>
          <w:kern w:val="1"/>
          <w:sz w:val="28"/>
          <w:szCs w:val="28"/>
          <w:u w:color="000000"/>
        </w:rPr>
        <w:t xml:space="preserve"> P</w:t>
      </w:r>
      <w:r w:rsidR="006C471D" w:rsidRPr="00AD68A4">
        <w:rPr>
          <w:rFonts w:ascii="Baskerville" w:hAnsi="Baskerville" w:cs="Baskerville"/>
          <w:color w:val="000000"/>
          <w:kern w:val="1"/>
          <w:sz w:val="28"/>
          <w:szCs w:val="28"/>
          <w:u w:color="000000"/>
        </w:rPr>
        <w:t>rioritize the production of</w:t>
      </w:r>
      <w:r w:rsidRPr="00AD68A4">
        <w:rPr>
          <w:rFonts w:ascii="Baskerville" w:hAnsi="Baskerville" w:cs="Baskerville"/>
          <w:color w:val="000000"/>
          <w:kern w:val="1"/>
          <w:sz w:val="28"/>
          <w:szCs w:val="28"/>
          <w:u w:color="000000"/>
        </w:rPr>
        <w:t xml:space="preserve"> Adventure, Action, Comedy</w:t>
      </w:r>
      <w:r w:rsidR="006C471D" w:rsidRPr="00AD68A4">
        <w:rPr>
          <w:rFonts w:ascii="Baskerville" w:hAnsi="Baskerville" w:cs="Baskerville"/>
          <w:color w:val="000000"/>
          <w:kern w:val="1"/>
          <w:sz w:val="28"/>
          <w:szCs w:val="28"/>
          <w:u w:color="000000"/>
        </w:rPr>
        <w:t>,</w:t>
      </w:r>
      <w:r w:rsidRPr="00AD68A4">
        <w:rPr>
          <w:rFonts w:ascii="Baskerville" w:hAnsi="Baskerville" w:cs="Baskerville"/>
          <w:color w:val="000000"/>
          <w:kern w:val="1"/>
          <w:sz w:val="28"/>
          <w:szCs w:val="28"/>
          <w:u w:color="000000"/>
        </w:rPr>
        <w:t xml:space="preserve"> and Sci Fi</w:t>
      </w:r>
      <w:r w:rsidR="006C471D" w:rsidRPr="00AD68A4">
        <w:rPr>
          <w:rFonts w:ascii="Baskerville" w:hAnsi="Baskerville" w:cs="Baskerville"/>
          <w:color w:val="000000"/>
          <w:kern w:val="1"/>
          <w:sz w:val="28"/>
          <w:szCs w:val="28"/>
          <w:u w:color="000000"/>
        </w:rPr>
        <w:t xml:space="preserve"> movies, as t</w:t>
      </w:r>
      <w:r w:rsidRPr="00AD68A4">
        <w:rPr>
          <w:rFonts w:ascii="Baskerville" w:hAnsi="Baskerville" w:cs="Baskerville"/>
          <w:color w:val="000000"/>
          <w:kern w:val="1"/>
          <w:sz w:val="28"/>
          <w:szCs w:val="28"/>
          <w:u w:color="000000"/>
        </w:rPr>
        <w:t xml:space="preserve">hese genres </w:t>
      </w:r>
      <w:r w:rsidR="006C471D" w:rsidRPr="00AD68A4">
        <w:rPr>
          <w:rFonts w:ascii="Baskerville" w:hAnsi="Baskerville" w:cs="Baskerville"/>
          <w:color w:val="000000"/>
          <w:kern w:val="1"/>
          <w:sz w:val="28"/>
          <w:szCs w:val="28"/>
          <w:u w:color="000000"/>
        </w:rPr>
        <w:t>a</w:t>
      </w:r>
      <w:r w:rsidRPr="00AD68A4">
        <w:rPr>
          <w:rFonts w:ascii="Baskerville" w:hAnsi="Baskerville" w:cs="Baskerville"/>
          <w:color w:val="000000"/>
          <w:kern w:val="1"/>
          <w:sz w:val="28"/>
          <w:szCs w:val="28"/>
          <w:u w:color="000000"/>
        </w:rPr>
        <w:t>re the top performers.</w:t>
      </w:r>
    </w:p>
    <w:p w14:paraId="3EC4D504" w14:textId="082F0CE4" w:rsidR="009C25F0" w:rsidRPr="00AD68A4" w:rsidRDefault="009C25F0" w:rsidP="006C471D">
      <w:pPr>
        <w:tabs>
          <w:tab w:val="left" w:pos="540"/>
          <w:tab w:val="left" w:pos="900"/>
        </w:tabs>
        <w:autoSpaceDE w:val="0"/>
        <w:autoSpaceDN w:val="0"/>
        <w:adjustRightInd w:val="0"/>
        <w:rPr>
          <w:rFonts w:ascii="Baskerville" w:hAnsi="Baskerville" w:cs="Baskerville"/>
          <w:color w:val="000000"/>
          <w:kern w:val="1"/>
          <w:sz w:val="28"/>
          <w:szCs w:val="28"/>
          <w:u w:color="000000"/>
        </w:rPr>
      </w:pPr>
      <w:r w:rsidRPr="00AD68A4">
        <w:rPr>
          <w:rFonts w:ascii="Baskerville" w:hAnsi="Baskerville" w:cs="Baskerville"/>
          <w:color w:val="000000"/>
          <w:kern w:val="1"/>
          <w:sz w:val="28"/>
          <w:szCs w:val="28"/>
          <w:u w:color="000000"/>
        </w:rPr>
        <w:t xml:space="preserve">  </w:t>
      </w:r>
    </w:p>
    <w:p w14:paraId="202CBF2A" w14:textId="7D3B8681" w:rsidR="009C25F0" w:rsidRPr="00AD68A4" w:rsidRDefault="006C471D" w:rsidP="006C471D">
      <w:pPr>
        <w:numPr>
          <w:ilvl w:val="0"/>
          <w:numId w:val="1"/>
        </w:numPr>
        <w:tabs>
          <w:tab w:val="left" w:pos="540"/>
          <w:tab w:val="left" w:pos="900"/>
        </w:tabs>
        <w:autoSpaceDE w:val="0"/>
        <w:autoSpaceDN w:val="0"/>
        <w:adjustRightInd w:val="0"/>
        <w:ind w:left="360" w:firstLine="180"/>
        <w:rPr>
          <w:rFonts w:ascii="Baskerville" w:hAnsi="Baskerville" w:cs="Baskerville"/>
          <w:b/>
          <w:bCs/>
          <w:color w:val="000000"/>
          <w:kern w:val="1"/>
          <w:sz w:val="28"/>
          <w:szCs w:val="28"/>
          <w:u w:val="single" w:color="000000"/>
        </w:rPr>
      </w:pPr>
      <w:r w:rsidRPr="00AD68A4">
        <w:rPr>
          <w:rFonts w:ascii="Baskerville" w:hAnsi="Baskerville" w:cs="Baskerville"/>
          <w:b/>
          <w:bCs/>
          <w:color w:val="000000"/>
          <w:kern w:val="1"/>
          <w:sz w:val="28"/>
          <w:szCs w:val="28"/>
          <w:u w:val="single" w:color="000000"/>
        </w:rPr>
        <w:t>Cast and Crew</w:t>
      </w:r>
      <w:r w:rsidR="009C25F0" w:rsidRPr="00AD68A4">
        <w:rPr>
          <w:rFonts w:ascii="Baskerville" w:hAnsi="Baskerville" w:cs="Baskerville"/>
          <w:b/>
          <w:bCs/>
          <w:color w:val="000000"/>
          <w:kern w:val="1"/>
          <w:sz w:val="28"/>
          <w:szCs w:val="28"/>
          <w:u w:val="single" w:color="000000"/>
        </w:rPr>
        <w:t xml:space="preserve">: </w:t>
      </w:r>
      <w:r w:rsidR="009C25F0" w:rsidRPr="00AD68A4">
        <w:rPr>
          <w:rFonts w:ascii="Baskerville" w:hAnsi="Baskerville" w:cs="Baskerville"/>
          <w:color w:val="000000"/>
          <w:kern w:val="1"/>
          <w:sz w:val="28"/>
          <w:szCs w:val="28"/>
          <w:u w:color="000000"/>
        </w:rPr>
        <w:t xml:space="preserve">Hire from the top performing </w:t>
      </w:r>
      <w:r w:rsidRPr="00AD68A4">
        <w:rPr>
          <w:rFonts w:ascii="Baskerville" w:hAnsi="Baskerville" w:cs="Baskerville"/>
          <w:color w:val="000000"/>
          <w:kern w:val="1"/>
          <w:sz w:val="28"/>
          <w:szCs w:val="28"/>
          <w:u w:color="000000"/>
        </w:rPr>
        <w:t xml:space="preserve">cast and </w:t>
      </w:r>
      <w:r w:rsidR="009C25F0" w:rsidRPr="00AD68A4">
        <w:rPr>
          <w:rFonts w:ascii="Baskerville" w:hAnsi="Baskerville" w:cs="Baskerville"/>
          <w:color w:val="000000"/>
          <w:kern w:val="1"/>
          <w:sz w:val="28"/>
          <w:szCs w:val="28"/>
          <w:u w:color="000000"/>
        </w:rPr>
        <w:t xml:space="preserve">crew </w:t>
      </w:r>
      <w:r w:rsidRPr="00AD68A4">
        <w:rPr>
          <w:rFonts w:ascii="Baskerville" w:hAnsi="Baskerville" w:cs="Baskerville"/>
          <w:color w:val="000000"/>
          <w:kern w:val="1"/>
          <w:sz w:val="28"/>
          <w:szCs w:val="28"/>
          <w:u w:color="000000"/>
        </w:rPr>
        <w:t xml:space="preserve">to </w:t>
      </w:r>
      <w:r w:rsidR="009C25F0" w:rsidRPr="00AD68A4">
        <w:rPr>
          <w:rFonts w:ascii="Baskerville" w:hAnsi="Baskerville" w:cs="Baskerville"/>
          <w:color w:val="000000"/>
          <w:kern w:val="1"/>
          <w:sz w:val="28"/>
          <w:szCs w:val="28"/>
          <w:u w:color="000000"/>
        </w:rPr>
        <w:t xml:space="preserve">increase chances </w:t>
      </w:r>
      <w:r w:rsidRPr="00AD68A4">
        <w:rPr>
          <w:rFonts w:ascii="Baskerville" w:hAnsi="Baskerville" w:cs="Baskerville"/>
          <w:color w:val="000000"/>
          <w:kern w:val="1"/>
          <w:sz w:val="28"/>
          <w:szCs w:val="28"/>
          <w:u w:color="000000"/>
        </w:rPr>
        <w:t>for success</w:t>
      </w:r>
      <w:r w:rsidR="009C25F0" w:rsidRPr="00AD68A4">
        <w:rPr>
          <w:rFonts w:ascii="Baskerville" w:hAnsi="Baskerville" w:cs="Baskerville"/>
          <w:color w:val="000000"/>
          <w:kern w:val="1"/>
          <w:sz w:val="28"/>
          <w:szCs w:val="28"/>
          <w:u w:color="000000"/>
        </w:rPr>
        <w:t xml:space="preserve">. </w:t>
      </w:r>
      <w:r w:rsidRPr="00AD68A4">
        <w:rPr>
          <w:rFonts w:ascii="Baskerville" w:hAnsi="Baskerville" w:cs="Baskerville"/>
          <w:color w:val="000000"/>
          <w:kern w:val="1"/>
          <w:sz w:val="28"/>
          <w:szCs w:val="28"/>
          <w:u w:color="000000"/>
        </w:rPr>
        <w:t>C</w:t>
      </w:r>
      <w:r w:rsidR="009C25F0" w:rsidRPr="00AD68A4">
        <w:rPr>
          <w:rFonts w:ascii="Baskerville" w:hAnsi="Baskerville" w:cs="Baskerville"/>
          <w:color w:val="000000"/>
          <w:kern w:val="1"/>
          <w:sz w:val="28"/>
          <w:szCs w:val="28"/>
          <w:u w:color="000000"/>
        </w:rPr>
        <w:t>ertain names</w:t>
      </w:r>
      <w:r w:rsidRPr="00AD68A4">
        <w:rPr>
          <w:rFonts w:ascii="Baskerville" w:hAnsi="Baskerville" w:cs="Baskerville"/>
          <w:color w:val="000000"/>
          <w:kern w:val="1"/>
          <w:sz w:val="28"/>
          <w:szCs w:val="28"/>
          <w:u w:color="000000"/>
        </w:rPr>
        <w:t xml:space="preserve"> are associated with the</w:t>
      </w:r>
      <w:r w:rsidR="00145647" w:rsidRPr="00AD68A4">
        <w:rPr>
          <w:rFonts w:ascii="Baskerville" w:hAnsi="Baskerville" w:cs="Baskerville"/>
          <w:color w:val="000000"/>
          <w:kern w:val="1"/>
          <w:sz w:val="28"/>
          <w:szCs w:val="28"/>
          <w:u w:color="000000"/>
        </w:rPr>
        <w:t xml:space="preserve"> most</w:t>
      </w:r>
      <w:r w:rsidR="009C25F0" w:rsidRPr="00AD68A4">
        <w:rPr>
          <w:rFonts w:ascii="Baskerville" w:hAnsi="Baskerville" w:cs="Baskerville"/>
          <w:color w:val="000000"/>
          <w:kern w:val="1"/>
          <w:sz w:val="28"/>
          <w:szCs w:val="28"/>
          <w:u w:color="000000"/>
        </w:rPr>
        <w:t xml:space="preserve"> successful movies.</w:t>
      </w:r>
    </w:p>
    <w:p w14:paraId="2724EE78" w14:textId="77777777" w:rsidR="006C471D" w:rsidRPr="00AD68A4" w:rsidRDefault="006C471D" w:rsidP="006C471D">
      <w:pPr>
        <w:tabs>
          <w:tab w:val="left" w:pos="540"/>
          <w:tab w:val="left" w:pos="900"/>
        </w:tabs>
        <w:autoSpaceDE w:val="0"/>
        <w:autoSpaceDN w:val="0"/>
        <w:adjustRightInd w:val="0"/>
        <w:rPr>
          <w:rFonts w:ascii="Baskerville" w:hAnsi="Baskerville" w:cs="Baskerville"/>
          <w:b/>
          <w:bCs/>
          <w:color w:val="000000"/>
          <w:kern w:val="1"/>
          <w:sz w:val="28"/>
          <w:szCs w:val="28"/>
          <w:u w:val="single" w:color="000000"/>
        </w:rPr>
      </w:pPr>
    </w:p>
    <w:p w14:paraId="6FAE7763" w14:textId="25D3E7E8" w:rsidR="009C25F0" w:rsidRPr="00AD68A4" w:rsidRDefault="009C25F0" w:rsidP="006C471D">
      <w:pPr>
        <w:numPr>
          <w:ilvl w:val="0"/>
          <w:numId w:val="1"/>
        </w:numPr>
        <w:tabs>
          <w:tab w:val="left" w:pos="540"/>
          <w:tab w:val="left" w:pos="900"/>
        </w:tabs>
        <w:autoSpaceDE w:val="0"/>
        <w:autoSpaceDN w:val="0"/>
        <w:adjustRightInd w:val="0"/>
        <w:ind w:left="360" w:firstLine="180"/>
        <w:rPr>
          <w:rFonts w:ascii="Baskerville" w:hAnsi="Baskerville" w:cs="Baskerville"/>
          <w:color w:val="000000"/>
          <w:kern w:val="1"/>
          <w:sz w:val="28"/>
          <w:szCs w:val="28"/>
          <w:u w:color="000000"/>
        </w:rPr>
      </w:pPr>
      <w:r w:rsidRPr="00AD68A4">
        <w:rPr>
          <w:rFonts w:ascii="Baskerville" w:hAnsi="Baskerville" w:cs="Baskerville"/>
          <w:color w:val="000000"/>
          <w:kern w:val="1"/>
          <w:sz w:val="28"/>
          <w:szCs w:val="28"/>
          <w:u w:color="000000"/>
        </w:rPr>
        <w:t xml:space="preserve"> </w:t>
      </w:r>
      <w:r w:rsidRPr="00AD68A4">
        <w:rPr>
          <w:rFonts w:ascii="Baskerville" w:hAnsi="Baskerville" w:cs="Baskerville"/>
          <w:b/>
          <w:bCs/>
          <w:color w:val="000000"/>
          <w:kern w:val="1"/>
          <w:sz w:val="28"/>
          <w:szCs w:val="28"/>
          <w:u w:color="000000"/>
        </w:rPr>
        <w:t xml:space="preserve"> </w:t>
      </w:r>
      <w:r w:rsidRPr="00AD68A4">
        <w:rPr>
          <w:rFonts w:ascii="Baskerville" w:hAnsi="Baskerville" w:cs="Baskerville"/>
          <w:b/>
          <w:bCs/>
          <w:color w:val="000000"/>
          <w:kern w:val="1"/>
          <w:sz w:val="28"/>
          <w:szCs w:val="28"/>
          <w:u w:val="single" w:color="000000"/>
        </w:rPr>
        <w:t>Movie</w:t>
      </w:r>
      <w:r w:rsidR="006C471D" w:rsidRPr="00AD68A4">
        <w:rPr>
          <w:rFonts w:ascii="Baskerville" w:hAnsi="Baskerville" w:cs="Baskerville"/>
          <w:b/>
          <w:bCs/>
          <w:color w:val="000000"/>
          <w:kern w:val="1"/>
          <w:sz w:val="28"/>
          <w:szCs w:val="28"/>
          <w:u w:val="single" w:color="000000"/>
        </w:rPr>
        <w:t xml:space="preserve"> Length</w:t>
      </w:r>
      <w:r w:rsidRPr="00AD68A4">
        <w:rPr>
          <w:rFonts w:ascii="Baskerville" w:hAnsi="Baskerville" w:cs="Baskerville"/>
          <w:b/>
          <w:bCs/>
          <w:color w:val="000000"/>
          <w:kern w:val="1"/>
          <w:sz w:val="28"/>
          <w:szCs w:val="28"/>
          <w:u w:val="single" w:color="000000"/>
        </w:rPr>
        <w:t>:</w:t>
      </w:r>
      <w:r w:rsidRPr="00AD68A4">
        <w:rPr>
          <w:rFonts w:ascii="Baskerville" w:hAnsi="Baskerville" w:cs="Baskerville"/>
          <w:b/>
          <w:bCs/>
          <w:color w:val="000000"/>
          <w:kern w:val="1"/>
          <w:sz w:val="28"/>
          <w:szCs w:val="28"/>
          <w:u w:color="000000"/>
        </w:rPr>
        <w:t xml:space="preserve"> </w:t>
      </w:r>
      <w:r w:rsidRPr="00AD68A4">
        <w:rPr>
          <w:rFonts w:ascii="Baskerville" w:hAnsi="Baskerville" w:cs="Baskerville"/>
          <w:color w:val="000000"/>
          <w:kern w:val="1"/>
          <w:sz w:val="28"/>
          <w:szCs w:val="28"/>
          <w:u w:color="000000"/>
        </w:rPr>
        <w:t>Produce movies that would range from 90 minutes to 140 minutes. Movies with</w:t>
      </w:r>
      <w:r w:rsidR="006C471D" w:rsidRPr="00AD68A4">
        <w:rPr>
          <w:rFonts w:ascii="Baskerville" w:hAnsi="Baskerville" w:cs="Baskerville"/>
          <w:color w:val="000000"/>
          <w:kern w:val="1"/>
          <w:sz w:val="28"/>
          <w:szCs w:val="28"/>
          <w:u w:color="000000"/>
        </w:rPr>
        <w:t>in this</w:t>
      </w:r>
      <w:r w:rsidRPr="00AD68A4">
        <w:rPr>
          <w:rFonts w:ascii="Baskerville" w:hAnsi="Baskerville" w:cs="Baskerville"/>
          <w:color w:val="000000"/>
          <w:kern w:val="1"/>
          <w:sz w:val="28"/>
          <w:szCs w:val="28"/>
          <w:u w:color="000000"/>
        </w:rPr>
        <w:t xml:space="preserve"> length of time </w:t>
      </w:r>
      <w:r w:rsidR="006C471D" w:rsidRPr="00AD68A4">
        <w:rPr>
          <w:rFonts w:ascii="Baskerville" w:hAnsi="Baskerville" w:cs="Baskerville"/>
          <w:color w:val="000000"/>
          <w:kern w:val="1"/>
          <w:sz w:val="28"/>
          <w:szCs w:val="28"/>
          <w:u w:color="000000"/>
        </w:rPr>
        <w:t>a</w:t>
      </w:r>
      <w:r w:rsidRPr="00AD68A4">
        <w:rPr>
          <w:rFonts w:ascii="Baskerville" w:hAnsi="Baskerville" w:cs="Baskerville"/>
          <w:color w:val="000000"/>
          <w:kern w:val="1"/>
          <w:sz w:val="28"/>
          <w:szCs w:val="28"/>
          <w:u w:color="000000"/>
        </w:rPr>
        <w:t>re the most profitable.</w:t>
      </w:r>
    </w:p>
    <w:p w14:paraId="4D7468D3" w14:textId="77777777" w:rsidR="006C471D" w:rsidRPr="00AD68A4" w:rsidRDefault="006C471D" w:rsidP="006C471D">
      <w:pPr>
        <w:tabs>
          <w:tab w:val="left" w:pos="540"/>
          <w:tab w:val="left" w:pos="900"/>
        </w:tabs>
        <w:autoSpaceDE w:val="0"/>
        <w:autoSpaceDN w:val="0"/>
        <w:adjustRightInd w:val="0"/>
        <w:rPr>
          <w:rFonts w:ascii="Baskerville" w:hAnsi="Baskerville" w:cs="Baskerville"/>
          <w:color w:val="000000"/>
          <w:kern w:val="1"/>
          <w:sz w:val="28"/>
          <w:szCs w:val="28"/>
          <w:u w:color="000000"/>
        </w:rPr>
      </w:pPr>
    </w:p>
    <w:p w14:paraId="1326F599" w14:textId="25C0873D" w:rsidR="009C25F0" w:rsidRPr="00AD68A4" w:rsidRDefault="009C25F0" w:rsidP="006C471D">
      <w:pPr>
        <w:numPr>
          <w:ilvl w:val="0"/>
          <w:numId w:val="1"/>
        </w:numPr>
        <w:tabs>
          <w:tab w:val="left" w:pos="540"/>
          <w:tab w:val="left" w:pos="900"/>
        </w:tabs>
        <w:autoSpaceDE w:val="0"/>
        <w:autoSpaceDN w:val="0"/>
        <w:adjustRightInd w:val="0"/>
        <w:ind w:left="360" w:firstLine="180"/>
        <w:rPr>
          <w:rFonts w:ascii="Baskerville" w:hAnsi="Baskerville" w:cs="Baskerville"/>
          <w:b/>
          <w:bCs/>
          <w:color w:val="000000"/>
          <w:kern w:val="1"/>
          <w:sz w:val="28"/>
          <w:szCs w:val="28"/>
          <w:u w:val="single" w:color="000000"/>
        </w:rPr>
      </w:pPr>
      <w:r w:rsidRPr="00AD68A4">
        <w:rPr>
          <w:rFonts w:ascii="Baskerville" w:hAnsi="Baskerville" w:cs="Baskerville"/>
          <w:b/>
          <w:bCs/>
          <w:color w:val="000000"/>
          <w:kern w:val="1"/>
          <w:sz w:val="28"/>
          <w:szCs w:val="28"/>
          <w:u w:val="single" w:color="000000"/>
        </w:rPr>
        <w:t xml:space="preserve">Studios: </w:t>
      </w:r>
      <w:r w:rsidRPr="00AD68A4">
        <w:rPr>
          <w:rFonts w:ascii="Baskerville" w:hAnsi="Baskerville" w:cs="Baskerville"/>
          <w:b/>
          <w:bCs/>
          <w:color w:val="000000"/>
          <w:kern w:val="1"/>
          <w:sz w:val="28"/>
          <w:szCs w:val="28"/>
          <w:u w:color="000000"/>
        </w:rPr>
        <w:t xml:space="preserve"> </w:t>
      </w:r>
      <w:r w:rsidR="00145647" w:rsidRPr="00AD68A4">
        <w:rPr>
          <w:rFonts w:ascii="Baskerville" w:hAnsi="Baskerville" w:cs="Baskerville"/>
          <w:color w:val="000000"/>
          <w:kern w:val="1"/>
          <w:sz w:val="28"/>
          <w:szCs w:val="28"/>
          <w:u w:color="000000"/>
        </w:rPr>
        <w:t>P</w:t>
      </w:r>
      <w:r w:rsidR="000F5537" w:rsidRPr="00AD68A4">
        <w:rPr>
          <w:rFonts w:ascii="Baskerville" w:hAnsi="Baskerville" w:cs="Baskerville"/>
          <w:color w:val="000000"/>
          <w:kern w:val="1"/>
          <w:sz w:val="28"/>
          <w:szCs w:val="28"/>
          <w:u w:color="000000"/>
        </w:rPr>
        <w:t>artner</w:t>
      </w:r>
      <w:r w:rsidRPr="00AD68A4">
        <w:rPr>
          <w:rFonts w:ascii="Baskerville" w:hAnsi="Baskerville" w:cs="Baskerville"/>
          <w:color w:val="000000"/>
          <w:kern w:val="1"/>
          <w:sz w:val="28"/>
          <w:szCs w:val="28"/>
          <w:u w:color="000000"/>
        </w:rPr>
        <w:t xml:space="preserve"> with established studios to produce movies</w:t>
      </w:r>
      <w:r w:rsidR="000F5537" w:rsidRPr="00AD68A4">
        <w:rPr>
          <w:rFonts w:ascii="Baskerville" w:hAnsi="Baskerville" w:cs="Baskerville"/>
          <w:color w:val="000000"/>
          <w:kern w:val="1"/>
          <w:sz w:val="28"/>
          <w:szCs w:val="28"/>
          <w:u w:color="000000"/>
        </w:rPr>
        <w:t xml:space="preserve">, at least </w:t>
      </w:r>
      <w:r w:rsidRPr="00AD68A4">
        <w:rPr>
          <w:rFonts w:ascii="Baskerville" w:hAnsi="Baskerville" w:cs="Baskerville"/>
          <w:color w:val="000000"/>
          <w:kern w:val="1"/>
          <w:sz w:val="28"/>
          <w:szCs w:val="28"/>
          <w:u w:color="000000"/>
        </w:rPr>
        <w:t xml:space="preserve">for the first year. </w:t>
      </w:r>
      <w:r w:rsidR="000F5537" w:rsidRPr="00AD68A4">
        <w:rPr>
          <w:rFonts w:ascii="Baskerville" w:hAnsi="Baskerville" w:cs="Baskerville"/>
          <w:color w:val="000000"/>
          <w:kern w:val="1"/>
          <w:sz w:val="28"/>
          <w:szCs w:val="28"/>
          <w:u w:color="000000"/>
        </w:rPr>
        <w:t>This</w:t>
      </w:r>
      <w:r w:rsidRPr="00AD68A4">
        <w:rPr>
          <w:rFonts w:ascii="Baskerville" w:hAnsi="Baskerville" w:cs="Baskerville"/>
          <w:color w:val="000000"/>
          <w:kern w:val="1"/>
          <w:sz w:val="28"/>
          <w:szCs w:val="28"/>
          <w:u w:color="000000"/>
        </w:rPr>
        <w:t xml:space="preserve"> is a </w:t>
      </w:r>
      <w:r w:rsidR="00145647" w:rsidRPr="00AD68A4">
        <w:rPr>
          <w:rFonts w:ascii="Baskerville" w:hAnsi="Baskerville" w:cs="Baskerville"/>
          <w:color w:val="000000"/>
          <w:kern w:val="1"/>
          <w:sz w:val="28"/>
          <w:szCs w:val="28"/>
          <w:u w:color="000000"/>
        </w:rPr>
        <w:t>long-term</w:t>
      </w:r>
      <w:r w:rsidRPr="00AD68A4">
        <w:rPr>
          <w:rFonts w:ascii="Baskerville" w:hAnsi="Baskerville" w:cs="Baskerville"/>
          <w:color w:val="000000"/>
          <w:kern w:val="1"/>
          <w:sz w:val="28"/>
          <w:szCs w:val="28"/>
          <w:u w:color="000000"/>
        </w:rPr>
        <w:t xml:space="preserve"> investment that can lead to fruitful returns </w:t>
      </w:r>
      <w:r w:rsidR="000F5537" w:rsidRPr="00AD68A4">
        <w:rPr>
          <w:rFonts w:ascii="Baskerville" w:hAnsi="Baskerville" w:cs="Baskerville"/>
          <w:color w:val="000000"/>
          <w:kern w:val="1"/>
          <w:sz w:val="28"/>
          <w:szCs w:val="28"/>
          <w:u w:color="000000"/>
        </w:rPr>
        <w:t>and greater independence in the future.</w:t>
      </w:r>
    </w:p>
    <w:p w14:paraId="58A89FF5" w14:textId="77777777" w:rsidR="009C25F0" w:rsidRPr="00AD68A4" w:rsidRDefault="009C25F0" w:rsidP="009C25F0">
      <w:pPr>
        <w:autoSpaceDE w:val="0"/>
        <w:autoSpaceDN w:val="0"/>
        <w:adjustRightInd w:val="0"/>
        <w:spacing w:line="360" w:lineRule="auto"/>
        <w:ind w:firstLine="540"/>
        <w:rPr>
          <w:rFonts w:ascii="Baskerville" w:hAnsi="Baskerville" w:cs="Baskerville"/>
          <w:color w:val="000000"/>
          <w:kern w:val="1"/>
          <w:sz w:val="28"/>
          <w:szCs w:val="28"/>
          <w:u w:color="000000"/>
        </w:rPr>
      </w:pPr>
    </w:p>
    <w:p w14:paraId="580D6EBE" w14:textId="77777777" w:rsidR="009C25F0" w:rsidRPr="00AD68A4" w:rsidRDefault="009C25F0" w:rsidP="009C25F0">
      <w:pPr>
        <w:autoSpaceDE w:val="0"/>
        <w:autoSpaceDN w:val="0"/>
        <w:adjustRightInd w:val="0"/>
        <w:spacing w:line="360" w:lineRule="auto"/>
        <w:ind w:firstLine="540"/>
        <w:rPr>
          <w:rFonts w:ascii="Baskerville" w:hAnsi="Baskerville" w:cs="Baskerville"/>
          <w:color w:val="000000"/>
          <w:kern w:val="1"/>
          <w:sz w:val="28"/>
          <w:szCs w:val="28"/>
          <w:u w:color="000000"/>
        </w:rPr>
      </w:pPr>
    </w:p>
    <w:p w14:paraId="32F86030" w14:textId="7D8ED6F8" w:rsidR="009C25F0" w:rsidRPr="00AD68A4" w:rsidRDefault="000F5537" w:rsidP="000F5537">
      <w:pPr>
        <w:rPr>
          <w:rFonts w:ascii="Baskerville" w:hAnsi="Baskerville" w:cs="Baskerville"/>
          <w:color w:val="000000"/>
          <w:kern w:val="1"/>
          <w:sz w:val="28"/>
          <w:szCs w:val="28"/>
          <w:u w:color="000000"/>
        </w:rPr>
      </w:pPr>
      <w:r w:rsidRPr="00AD68A4">
        <w:rPr>
          <w:rFonts w:ascii="Baskerville" w:hAnsi="Baskerville" w:cs="Baskerville"/>
          <w:color w:val="000000"/>
          <w:kern w:val="1"/>
          <w:sz w:val="28"/>
          <w:szCs w:val="28"/>
          <w:u w:color="000000"/>
        </w:rPr>
        <w:br w:type="page"/>
      </w:r>
    </w:p>
    <w:p w14:paraId="3A185837" w14:textId="20EE86E8" w:rsidR="009C25F0" w:rsidRDefault="009C25F0" w:rsidP="009C25F0">
      <w:pPr>
        <w:autoSpaceDE w:val="0"/>
        <w:autoSpaceDN w:val="0"/>
        <w:adjustRightInd w:val="0"/>
        <w:spacing w:line="360" w:lineRule="auto"/>
        <w:ind w:firstLine="540"/>
        <w:rPr>
          <w:rFonts w:ascii="Baskerville" w:hAnsi="Baskerville" w:cs="Baskerville"/>
          <w:b/>
          <w:bCs/>
          <w:color w:val="074080"/>
          <w:kern w:val="1"/>
          <w:sz w:val="28"/>
          <w:szCs w:val="28"/>
          <w:u w:val="single" w:color="074080"/>
        </w:rPr>
      </w:pPr>
      <w:commentRangeStart w:id="288"/>
      <w:r>
        <w:rPr>
          <w:rFonts w:ascii="Baskerville" w:hAnsi="Baskerville" w:cs="Baskerville"/>
          <w:b/>
          <w:bCs/>
          <w:color w:val="074080"/>
          <w:kern w:val="1"/>
          <w:sz w:val="28"/>
          <w:szCs w:val="28"/>
          <w:u w:val="single" w:color="074080"/>
        </w:rPr>
        <w:lastRenderedPageBreak/>
        <w:t xml:space="preserve">Comments on the </w:t>
      </w:r>
      <w:r w:rsidR="000F5537">
        <w:rPr>
          <w:rFonts w:ascii="Baskerville" w:hAnsi="Baskerville" w:cs="Baskerville"/>
          <w:b/>
          <w:bCs/>
          <w:color w:val="074080"/>
          <w:kern w:val="1"/>
          <w:sz w:val="28"/>
          <w:szCs w:val="28"/>
          <w:u w:val="single" w:color="074080"/>
        </w:rPr>
        <w:t>C</w:t>
      </w:r>
      <w:r>
        <w:rPr>
          <w:rFonts w:ascii="Baskerville" w:hAnsi="Baskerville" w:cs="Baskerville"/>
          <w:b/>
          <w:bCs/>
          <w:color w:val="074080"/>
          <w:kern w:val="1"/>
          <w:sz w:val="28"/>
          <w:szCs w:val="28"/>
          <w:u w:val="single" w:color="074080"/>
        </w:rPr>
        <w:t xml:space="preserve">oding </w:t>
      </w:r>
      <w:r w:rsidR="000F5537">
        <w:rPr>
          <w:rFonts w:ascii="Baskerville" w:hAnsi="Baskerville" w:cs="Baskerville"/>
          <w:b/>
          <w:bCs/>
          <w:color w:val="074080"/>
          <w:kern w:val="1"/>
          <w:sz w:val="28"/>
          <w:szCs w:val="28"/>
          <w:u w:val="single" w:color="074080"/>
        </w:rPr>
        <w:t>N</w:t>
      </w:r>
      <w:r>
        <w:rPr>
          <w:rFonts w:ascii="Baskerville" w:hAnsi="Baskerville" w:cs="Baskerville"/>
          <w:b/>
          <w:bCs/>
          <w:color w:val="074080"/>
          <w:kern w:val="1"/>
          <w:sz w:val="28"/>
          <w:szCs w:val="28"/>
          <w:u w:val="single" w:color="074080"/>
        </w:rPr>
        <w:t xml:space="preserve">otebook </w:t>
      </w:r>
      <w:commentRangeEnd w:id="288"/>
      <w:r w:rsidR="000F5537">
        <w:rPr>
          <w:rStyle w:val="CommentReference"/>
        </w:rPr>
        <w:commentReference w:id="288"/>
      </w:r>
    </w:p>
    <w:p w14:paraId="52FD179C" w14:textId="77777777" w:rsidR="009C25F0" w:rsidRDefault="009C25F0" w:rsidP="009C25F0">
      <w:pPr>
        <w:autoSpaceDE w:val="0"/>
        <w:autoSpaceDN w:val="0"/>
        <w:adjustRightInd w:val="0"/>
        <w:spacing w:line="360" w:lineRule="auto"/>
        <w:ind w:firstLine="540"/>
        <w:rPr>
          <w:rFonts w:ascii="Baskerville" w:hAnsi="Baskerville" w:cs="Baskerville"/>
          <w:b/>
          <w:bCs/>
          <w:color w:val="074080"/>
          <w:kern w:val="1"/>
          <w:sz w:val="28"/>
          <w:szCs w:val="28"/>
          <w:u w:val="single" w:color="074080"/>
        </w:rPr>
      </w:pPr>
    </w:p>
    <w:p w14:paraId="527FAF83" w14:textId="758C028E" w:rsidR="009C25F0" w:rsidRDefault="000F5537" w:rsidP="000F5537">
      <w:pPr>
        <w:autoSpaceDE w:val="0"/>
        <w:autoSpaceDN w:val="0"/>
        <w:adjustRightInd w:val="0"/>
        <w:spacing w:line="360" w:lineRule="auto"/>
        <w:rPr>
          <w:rFonts w:ascii="Baskerville" w:hAnsi="Baskerville" w:cs="Baskerville"/>
          <w:color w:val="074080"/>
          <w:kern w:val="1"/>
          <w:sz w:val="28"/>
          <w:szCs w:val="28"/>
          <w:u w:val="single" w:color="074080"/>
        </w:rPr>
      </w:pPr>
      <w:r>
        <w:rPr>
          <w:rFonts w:ascii="Baskerville" w:hAnsi="Baskerville" w:cs="Baskerville"/>
          <w:color w:val="074080"/>
          <w:kern w:val="1"/>
          <w:sz w:val="28"/>
          <w:szCs w:val="28"/>
          <w:u w:val="single" w:color="074080"/>
        </w:rPr>
        <w:t>Collecting Data</w:t>
      </w:r>
    </w:p>
    <w:p w14:paraId="174AFD98" w14:textId="32EF7B5F" w:rsidR="00E269DE" w:rsidRDefault="00E269DE" w:rsidP="000F5537">
      <w:pPr>
        <w:autoSpaceDE w:val="0"/>
        <w:autoSpaceDN w:val="0"/>
        <w:adjustRightInd w:val="0"/>
        <w:spacing w:line="360" w:lineRule="auto"/>
        <w:rPr>
          <w:rFonts w:ascii="Baskerville" w:hAnsi="Baskerville" w:cs="Baskerville"/>
          <w:color w:val="074080"/>
          <w:kern w:val="1"/>
          <w:sz w:val="28"/>
          <w:szCs w:val="28"/>
          <w:u w:val="single" w:color="074080"/>
        </w:rPr>
      </w:pPr>
    </w:p>
    <w:p w14:paraId="62912FCA" w14:textId="686049A2" w:rsidR="009C25F0" w:rsidRPr="000F5537" w:rsidRDefault="00B32472" w:rsidP="000F5537">
      <w:pPr>
        <w:autoSpaceDE w:val="0"/>
        <w:autoSpaceDN w:val="0"/>
        <w:adjustRightInd w:val="0"/>
        <w:spacing w:after="160"/>
        <w:rPr>
          <w:rFonts w:ascii="Baskerville" w:hAnsi="Baskerville" w:cs="Baskerville"/>
          <w:color w:val="074080"/>
          <w:kern w:val="1"/>
          <w:sz w:val="28"/>
          <w:szCs w:val="28"/>
          <w:u w:color="074080"/>
        </w:rPr>
      </w:pPr>
      <w:r>
        <w:rPr>
          <w:rFonts w:ascii="Baskerville" w:hAnsi="Baskerville" w:cs="Baskerville"/>
          <w:color w:val="074080"/>
          <w:kern w:val="1"/>
          <w:sz w:val="28"/>
          <w:szCs w:val="28"/>
          <w:u w:val="single" w:color="074080"/>
        </w:rPr>
        <w:br/>
      </w:r>
      <w:r w:rsidR="009C25F0" w:rsidRPr="000F5537">
        <w:rPr>
          <w:rFonts w:ascii="Baskerville" w:hAnsi="Baskerville" w:cs="Baskerville"/>
          <w:color w:val="074080"/>
          <w:kern w:val="1"/>
          <w:sz w:val="28"/>
          <w:szCs w:val="28"/>
          <w:u w:color="074080"/>
        </w:rPr>
        <w:t xml:space="preserve">Setting Microsoft Studios up for Success </w:t>
      </w:r>
    </w:p>
    <w:p w14:paraId="338644FC" w14:textId="374EEB3C" w:rsidR="000F5537" w:rsidRPr="000F5537" w:rsidRDefault="003F35BA" w:rsidP="000F5537">
      <w:pPr>
        <w:autoSpaceDE w:val="0"/>
        <w:autoSpaceDN w:val="0"/>
        <w:adjustRightInd w:val="0"/>
        <w:spacing w:after="16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 fetch r</w:t>
      </w:r>
      <w:r w:rsidR="009C25F0" w:rsidRPr="000F5537">
        <w:rPr>
          <w:rFonts w:ascii="Baskerville" w:hAnsi="Baskerville" w:cs="Baskerville"/>
          <w:color w:val="074080"/>
          <w:kern w:val="1"/>
          <w:sz w:val="28"/>
          <w:szCs w:val="28"/>
          <w:u w:color="074080"/>
        </w:rPr>
        <w:t xml:space="preserve">elevant data using SQL. Joining three tables: Principals, </w:t>
      </w:r>
      <w:proofErr w:type="spellStart"/>
      <w:r w:rsidR="009C25F0" w:rsidRPr="000F5537">
        <w:rPr>
          <w:rFonts w:ascii="Baskerville" w:hAnsi="Baskerville" w:cs="Baskerville"/>
          <w:color w:val="074080"/>
          <w:kern w:val="1"/>
          <w:sz w:val="28"/>
          <w:szCs w:val="28"/>
          <w:u w:color="074080"/>
        </w:rPr>
        <w:t>MovieBasics</w:t>
      </w:r>
      <w:proofErr w:type="spellEnd"/>
      <w:r w:rsidR="009C25F0" w:rsidRPr="000F5537">
        <w:rPr>
          <w:rFonts w:ascii="Baskerville" w:hAnsi="Baskerville" w:cs="Baskerville"/>
          <w:color w:val="074080"/>
          <w:kern w:val="1"/>
          <w:sz w:val="28"/>
          <w:szCs w:val="28"/>
          <w:u w:color="074080"/>
        </w:rPr>
        <w:t xml:space="preserve"> and Movie Ratings. </w:t>
      </w:r>
    </w:p>
    <w:p w14:paraId="73EC43F7" w14:textId="68AE5FA6" w:rsidR="009C25F0" w:rsidRPr="000F5537"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 check</w:t>
      </w:r>
      <w:r w:rsidR="009C25F0" w:rsidRPr="000F5537">
        <w:rPr>
          <w:rFonts w:ascii="Baskerville" w:hAnsi="Baskerville" w:cs="Baskerville"/>
          <w:color w:val="074080"/>
          <w:kern w:val="1"/>
          <w:sz w:val="28"/>
          <w:szCs w:val="28"/>
          <w:u w:color="074080"/>
        </w:rPr>
        <w:t xml:space="preserve"> the size of the data. From the 3 tables </w:t>
      </w: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are getting around 60 thousand rows and 5 columns. </w:t>
      </w:r>
    </w:p>
    <w:p w14:paraId="4E07D02F" w14:textId="77777777" w:rsidR="000F5537" w:rsidRPr="000F5537" w:rsidRDefault="000F5537" w:rsidP="000F5537">
      <w:pPr>
        <w:autoSpaceDE w:val="0"/>
        <w:autoSpaceDN w:val="0"/>
        <w:adjustRightInd w:val="0"/>
        <w:rPr>
          <w:rFonts w:ascii="Baskerville" w:hAnsi="Baskerville" w:cs="Baskerville"/>
          <w:color w:val="074080"/>
          <w:kern w:val="1"/>
          <w:sz w:val="28"/>
          <w:szCs w:val="28"/>
          <w:u w:color="074080"/>
        </w:rPr>
      </w:pPr>
    </w:p>
    <w:p w14:paraId="72A9C1EA" w14:textId="31EE2D96" w:rsidR="009C25F0" w:rsidRPr="000F5537" w:rsidRDefault="003F35BA" w:rsidP="000F5537">
      <w:pPr>
        <w:autoSpaceDE w:val="0"/>
        <w:autoSpaceDN w:val="0"/>
        <w:adjustRightInd w:val="0"/>
        <w:spacing w:after="16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 lo</w:t>
      </w:r>
      <w:r w:rsidR="00911ACD">
        <w:rPr>
          <w:rFonts w:ascii="Baskerville" w:hAnsi="Baskerville" w:cs="Baskerville"/>
          <w:color w:val="074080"/>
          <w:kern w:val="1"/>
          <w:sz w:val="28"/>
          <w:szCs w:val="28"/>
          <w:u w:color="074080"/>
        </w:rPr>
        <w:t>ad</w:t>
      </w:r>
      <w:r w:rsidR="009C25F0" w:rsidRPr="000F5537">
        <w:rPr>
          <w:rFonts w:ascii="Baskerville" w:hAnsi="Baskerville" w:cs="Baskerville"/>
          <w:color w:val="074080"/>
          <w:kern w:val="1"/>
          <w:sz w:val="28"/>
          <w:szCs w:val="28"/>
          <w:u w:color="074080"/>
        </w:rPr>
        <w:t xml:space="preserve"> the other relevant data: Movie Gross and Movie Budget. </w:t>
      </w: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join the three data frames to create one master data frame which </w:t>
      </w:r>
      <w:r w:rsidR="00911ACD">
        <w:rPr>
          <w:rFonts w:ascii="Baskerville" w:hAnsi="Baskerville" w:cs="Baskerville"/>
          <w:color w:val="074080"/>
          <w:kern w:val="1"/>
          <w:sz w:val="28"/>
          <w:szCs w:val="28"/>
          <w:u w:color="074080"/>
        </w:rPr>
        <w:t xml:space="preserve">will allow me to </w:t>
      </w:r>
      <w:r w:rsidR="001B42FB">
        <w:rPr>
          <w:rFonts w:ascii="Baskerville" w:hAnsi="Baskerville" w:cs="Baskerville"/>
          <w:color w:val="074080"/>
          <w:kern w:val="1"/>
          <w:sz w:val="28"/>
          <w:szCs w:val="28"/>
          <w:u w:color="074080"/>
        </w:rPr>
        <w:t>examine</w:t>
      </w:r>
      <w:r w:rsidR="009C25F0" w:rsidRPr="000F5537">
        <w:rPr>
          <w:rFonts w:ascii="Baskerville" w:hAnsi="Baskerville" w:cs="Baskerville"/>
          <w:color w:val="074080"/>
          <w:kern w:val="1"/>
          <w:sz w:val="28"/>
          <w:szCs w:val="28"/>
          <w:u w:color="074080"/>
        </w:rPr>
        <w:t xml:space="preserve"> multiple variables.</w:t>
      </w:r>
    </w:p>
    <w:p w14:paraId="7581206C" w14:textId="374C4EB5" w:rsidR="009C25F0" w:rsidRPr="000F5537" w:rsidRDefault="007C43CC"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 load</w:t>
      </w:r>
      <w:r w:rsidR="009C25F0" w:rsidRPr="000F5537">
        <w:rPr>
          <w:rFonts w:ascii="Baskerville" w:hAnsi="Baskerville" w:cs="Baskerville"/>
          <w:color w:val="074080"/>
          <w:kern w:val="1"/>
          <w:sz w:val="28"/>
          <w:szCs w:val="28"/>
          <w:u w:color="074080"/>
        </w:rPr>
        <w:t xml:space="preserve"> the data with the gross and budget numbers. </w:t>
      </w:r>
      <w:r w:rsidR="003F35BA">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use inner join </w:t>
      </w:r>
      <w:r w:rsidR="001B42FB">
        <w:rPr>
          <w:rFonts w:ascii="Baskerville" w:hAnsi="Baskerville" w:cs="Baskerville"/>
          <w:color w:val="074080"/>
          <w:kern w:val="1"/>
          <w:sz w:val="28"/>
          <w:szCs w:val="28"/>
          <w:u w:color="074080"/>
        </w:rPr>
        <w:t xml:space="preserve">to join </w:t>
      </w:r>
      <w:r w:rsidR="009C25F0" w:rsidRPr="000F5537">
        <w:rPr>
          <w:rFonts w:ascii="Baskerville" w:hAnsi="Baskerville" w:cs="Baskerville"/>
          <w:color w:val="074080"/>
          <w:kern w:val="1"/>
          <w:sz w:val="28"/>
          <w:szCs w:val="28"/>
          <w:u w:color="074080"/>
        </w:rPr>
        <w:t xml:space="preserve">the three data frames. It joins only when it sees the match and </w:t>
      </w:r>
      <w:r w:rsidR="001B42FB">
        <w:rPr>
          <w:rFonts w:ascii="Baskerville" w:hAnsi="Baskerville" w:cs="Baskerville"/>
          <w:color w:val="074080"/>
          <w:kern w:val="1"/>
          <w:sz w:val="28"/>
          <w:szCs w:val="28"/>
          <w:u w:color="074080"/>
        </w:rPr>
        <w:t>then</w:t>
      </w:r>
      <w:r w:rsidR="009C25F0" w:rsidRPr="000F5537">
        <w:rPr>
          <w:rFonts w:ascii="Baskerville" w:hAnsi="Baskerville" w:cs="Baskerville"/>
          <w:color w:val="074080"/>
          <w:kern w:val="1"/>
          <w:sz w:val="28"/>
          <w:szCs w:val="28"/>
          <w:u w:color="074080"/>
        </w:rPr>
        <w:t xml:space="preserve"> drops the rest. </w:t>
      </w:r>
      <w:r w:rsidR="003F35BA">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w:t>
      </w:r>
      <w:r>
        <w:rPr>
          <w:rFonts w:ascii="Baskerville" w:hAnsi="Baskerville" w:cs="Baskerville"/>
          <w:color w:val="074080"/>
          <w:kern w:val="1"/>
          <w:sz w:val="28"/>
          <w:szCs w:val="28"/>
          <w:u w:color="074080"/>
        </w:rPr>
        <w:t>am</w:t>
      </w:r>
      <w:r w:rsidR="009C25F0" w:rsidRPr="000F5537">
        <w:rPr>
          <w:rFonts w:ascii="Baskerville" w:hAnsi="Baskerville" w:cs="Baskerville"/>
          <w:color w:val="074080"/>
          <w:kern w:val="1"/>
          <w:sz w:val="28"/>
          <w:szCs w:val="28"/>
          <w:u w:color="074080"/>
        </w:rPr>
        <w:t xml:space="preserve"> left with a little over </w:t>
      </w:r>
      <w:r>
        <w:rPr>
          <w:rFonts w:ascii="Baskerville" w:hAnsi="Baskerville" w:cs="Baskerville"/>
          <w:color w:val="074080"/>
          <w:kern w:val="1"/>
          <w:sz w:val="28"/>
          <w:szCs w:val="28"/>
          <w:u w:color="074080"/>
        </w:rPr>
        <w:t>13,000</w:t>
      </w:r>
      <w:r w:rsidR="009C25F0" w:rsidRPr="000F5537">
        <w:rPr>
          <w:rFonts w:ascii="Baskerville" w:hAnsi="Baskerville" w:cs="Baskerville"/>
          <w:color w:val="074080"/>
          <w:kern w:val="1"/>
          <w:sz w:val="28"/>
          <w:szCs w:val="28"/>
          <w:u w:color="074080"/>
        </w:rPr>
        <w:t xml:space="preserve"> rows and 17 columns. </w:t>
      </w:r>
    </w:p>
    <w:p w14:paraId="75C5B728" w14:textId="1CCA6FE5"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1D336F59" w14:textId="77777777" w:rsidR="000F5537" w:rsidRPr="000F5537" w:rsidRDefault="000F5537" w:rsidP="000F5537">
      <w:pPr>
        <w:autoSpaceDE w:val="0"/>
        <w:autoSpaceDN w:val="0"/>
        <w:adjustRightInd w:val="0"/>
        <w:rPr>
          <w:rFonts w:ascii="Baskerville" w:hAnsi="Baskerville" w:cs="Baskerville"/>
          <w:color w:val="074080"/>
          <w:kern w:val="1"/>
          <w:sz w:val="28"/>
          <w:szCs w:val="28"/>
          <w:u w:color="074080"/>
        </w:rPr>
      </w:pPr>
    </w:p>
    <w:p w14:paraId="3D107756" w14:textId="41BD3EE7" w:rsidR="009C25F0" w:rsidRPr="000F5537" w:rsidRDefault="009C25F0" w:rsidP="000F5537">
      <w:pPr>
        <w:autoSpaceDE w:val="0"/>
        <w:autoSpaceDN w:val="0"/>
        <w:adjustRightInd w:val="0"/>
        <w:rPr>
          <w:rFonts w:ascii="Baskerville" w:hAnsi="Baskerville" w:cs="Baskerville"/>
          <w:color w:val="074080"/>
          <w:kern w:val="1"/>
          <w:sz w:val="28"/>
          <w:szCs w:val="28"/>
          <w:u w:val="single" w:color="074080"/>
        </w:rPr>
      </w:pPr>
      <w:r w:rsidRPr="000F5537">
        <w:rPr>
          <w:rFonts w:ascii="Baskerville" w:hAnsi="Baskerville" w:cs="Baskerville"/>
          <w:color w:val="074080"/>
          <w:kern w:val="1"/>
          <w:sz w:val="28"/>
          <w:szCs w:val="28"/>
          <w:u w:val="single" w:color="074080"/>
        </w:rPr>
        <w:t xml:space="preserve">Cleaning the </w:t>
      </w:r>
      <w:r w:rsidR="000F5537">
        <w:rPr>
          <w:rFonts w:ascii="Baskerville" w:hAnsi="Baskerville" w:cs="Baskerville"/>
          <w:color w:val="074080"/>
          <w:kern w:val="1"/>
          <w:sz w:val="28"/>
          <w:szCs w:val="28"/>
          <w:u w:val="single" w:color="074080"/>
        </w:rPr>
        <w:t>D</w:t>
      </w:r>
      <w:r w:rsidRPr="000F5537">
        <w:rPr>
          <w:rFonts w:ascii="Baskerville" w:hAnsi="Baskerville" w:cs="Baskerville"/>
          <w:color w:val="074080"/>
          <w:kern w:val="1"/>
          <w:sz w:val="28"/>
          <w:szCs w:val="28"/>
          <w:u w:val="single" w:color="074080"/>
        </w:rPr>
        <w:t xml:space="preserve">ata </w:t>
      </w:r>
    </w:p>
    <w:p w14:paraId="281D90DB"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6126D5FB" w14:textId="77777777" w:rsidR="00C62B5A"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convert the titles to capital letters to make it look cleaner</w:t>
      </w:r>
      <w:r w:rsidR="00C62B5A">
        <w:rPr>
          <w:rFonts w:ascii="Baskerville" w:hAnsi="Baskerville" w:cs="Baskerville"/>
          <w:color w:val="074080"/>
          <w:kern w:val="1"/>
          <w:sz w:val="28"/>
          <w:szCs w:val="28"/>
          <w:u w:color="074080"/>
        </w:rPr>
        <w:t xml:space="preserve"> using lambda function. </w:t>
      </w:r>
    </w:p>
    <w:p w14:paraId="581E8C1A" w14:textId="77777777" w:rsidR="00C62B5A" w:rsidRDefault="00C62B5A" w:rsidP="000F5537">
      <w:pPr>
        <w:autoSpaceDE w:val="0"/>
        <w:autoSpaceDN w:val="0"/>
        <w:adjustRightInd w:val="0"/>
        <w:rPr>
          <w:rFonts w:ascii="Baskerville" w:hAnsi="Baskerville" w:cs="Baskerville"/>
          <w:color w:val="074080"/>
          <w:kern w:val="1"/>
          <w:sz w:val="28"/>
          <w:szCs w:val="28"/>
          <w:u w:color="074080"/>
        </w:rPr>
      </w:pPr>
    </w:p>
    <w:p w14:paraId="114ADFAD" w14:textId="65483ACD" w:rsidR="009C25F0" w:rsidRDefault="00C62B5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 xml:space="preserve">I check the Null values in the data. </w:t>
      </w:r>
      <w:proofErr w:type="spellStart"/>
      <w:r w:rsidR="009C25F0" w:rsidRPr="000F5537">
        <w:rPr>
          <w:rFonts w:ascii="Baskerville" w:hAnsi="Baskerville" w:cs="Baskerville"/>
          <w:color w:val="074080"/>
          <w:kern w:val="1"/>
          <w:sz w:val="28"/>
          <w:szCs w:val="28"/>
          <w:u w:color="074080"/>
        </w:rPr>
        <w:t>Foreign_gross</w:t>
      </w:r>
      <w:proofErr w:type="spellEnd"/>
      <w:r w:rsidR="009C25F0" w:rsidRPr="000F5537">
        <w:rPr>
          <w:rFonts w:ascii="Baskerville" w:hAnsi="Baskerville" w:cs="Baskerville"/>
          <w:color w:val="074080"/>
          <w:kern w:val="1"/>
          <w:sz w:val="28"/>
          <w:szCs w:val="28"/>
          <w:u w:color="074080"/>
        </w:rPr>
        <w:t xml:space="preserve"> column has 1,933 null values. </w:t>
      </w:r>
      <w:r w:rsidR="003F35BA">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w:t>
      </w:r>
      <w:r>
        <w:rPr>
          <w:rFonts w:ascii="Baskerville" w:hAnsi="Baskerville" w:cs="Baskerville"/>
          <w:color w:val="074080"/>
          <w:kern w:val="1"/>
          <w:sz w:val="28"/>
          <w:szCs w:val="28"/>
          <w:u w:color="074080"/>
        </w:rPr>
        <w:t>will narrow my</w:t>
      </w:r>
      <w:r w:rsidR="009C25F0" w:rsidRPr="000F5537">
        <w:rPr>
          <w:rFonts w:ascii="Baskerville" w:hAnsi="Baskerville" w:cs="Baskerville"/>
          <w:color w:val="074080"/>
          <w:kern w:val="1"/>
          <w:sz w:val="28"/>
          <w:szCs w:val="28"/>
          <w:u w:color="074080"/>
        </w:rPr>
        <w:t xml:space="preserve"> focu</w:t>
      </w:r>
      <w:r>
        <w:rPr>
          <w:rFonts w:ascii="Baskerville" w:hAnsi="Baskerville" w:cs="Baskerville"/>
          <w:color w:val="074080"/>
          <w:kern w:val="1"/>
          <w:sz w:val="28"/>
          <w:szCs w:val="28"/>
          <w:u w:color="074080"/>
        </w:rPr>
        <w:t xml:space="preserve">s </w:t>
      </w:r>
      <w:r w:rsidRPr="000F5537">
        <w:rPr>
          <w:rFonts w:ascii="Baskerville" w:hAnsi="Baskerville" w:cs="Baskerville"/>
          <w:color w:val="074080"/>
          <w:kern w:val="1"/>
          <w:sz w:val="28"/>
          <w:szCs w:val="28"/>
          <w:u w:color="074080"/>
        </w:rPr>
        <w:t>ana</w:t>
      </w:r>
      <w:r>
        <w:rPr>
          <w:rFonts w:ascii="Baskerville" w:hAnsi="Baskerville" w:cs="Baskerville"/>
          <w:color w:val="074080"/>
          <w:kern w:val="1"/>
          <w:sz w:val="28"/>
          <w:szCs w:val="28"/>
          <w:u w:color="074080"/>
        </w:rPr>
        <w:t xml:space="preserve">lyzing </w:t>
      </w:r>
      <w:r w:rsidR="001B42FB">
        <w:rPr>
          <w:rFonts w:ascii="Baskerville" w:hAnsi="Baskerville" w:cs="Baskerville"/>
          <w:color w:val="074080"/>
          <w:kern w:val="1"/>
          <w:sz w:val="28"/>
          <w:szCs w:val="28"/>
          <w:u w:color="074080"/>
        </w:rPr>
        <w:t>gross domestic</w:t>
      </w:r>
      <w:r w:rsidR="009C25F0" w:rsidRPr="000F5537">
        <w:rPr>
          <w:rFonts w:ascii="Baskerville" w:hAnsi="Baskerville" w:cs="Baskerville"/>
          <w:color w:val="074080"/>
          <w:kern w:val="1"/>
          <w:sz w:val="28"/>
          <w:szCs w:val="28"/>
          <w:u w:color="074080"/>
        </w:rPr>
        <w:t xml:space="preserve"> and therefore can drop the ‘</w:t>
      </w:r>
      <w:proofErr w:type="spellStart"/>
      <w:r w:rsidR="009C25F0" w:rsidRPr="000F5537">
        <w:rPr>
          <w:rFonts w:ascii="Baskerville" w:hAnsi="Baskerville" w:cs="Baskerville"/>
          <w:color w:val="074080"/>
          <w:kern w:val="1"/>
          <w:sz w:val="28"/>
          <w:szCs w:val="28"/>
          <w:u w:color="074080"/>
        </w:rPr>
        <w:t>Forign_gorss</w:t>
      </w:r>
      <w:proofErr w:type="spellEnd"/>
      <w:r w:rsidR="009C25F0" w:rsidRPr="000F5537">
        <w:rPr>
          <w:rFonts w:ascii="Baskerville" w:hAnsi="Baskerville" w:cs="Baskerville"/>
          <w:color w:val="074080"/>
          <w:kern w:val="1"/>
          <w:sz w:val="28"/>
          <w:szCs w:val="28"/>
          <w:u w:color="074080"/>
        </w:rPr>
        <w:t xml:space="preserve">’ all at ones. </w:t>
      </w:r>
      <w:r w:rsidR="003F35BA">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drop the rows of the 'Null’ values since there are not that many of them and </w:t>
      </w:r>
      <w:r w:rsidR="001B42FB">
        <w:rPr>
          <w:rFonts w:ascii="Baskerville" w:hAnsi="Baskerville" w:cs="Baskerville"/>
          <w:color w:val="074080"/>
          <w:kern w:val="1"/>
          <w:sz w:val="28"/>
          <w:szCs w:val="28"/>
          <w:u w:color="074080"/>
        </w:rPr>
        <w:t xml:space="preserve">they </w:t>
      </w:r>
      <w:r w:rsidR="009C25F0" w:rsidRPr="000F5537">
        <w:rPr>
          <w:rFonts w:ascii="Baskerville" w:hAnsi="Baskerville" w:cs="Baskerville"/>
          <w:color w:val="074080"/>
          <w:kern w:val="1"/>
          <w:sz w:val="28"/>
          <w:szCs w:val="28"/>
          <w:u w:color="074080"/>
        </w:rPr>
        <w:t xml:space="preserve">won’t impact our data. </w:t>
      </w:r>
    </w:p>
    <w:p w14:paraId="1F04CA01" w14:textId="15C641B0" w:rsidR="00F75801" w:rsidRDefault="00F75801" w:rsidP="000F5537">
      <w:pPr>
        <w:autoSpaceDE w:val="0"/>
        <w:autoSpaceDN w:val="0"/>
        <w:adjustRightInd w:val="0"/>
        <w:rPr>
          <w:rFonts w:ascii="Baskerville" w:hAnsi="Baskerville" w:cs="Baskerville"/>
          <w:color w:val="074080"/>
          <w:kern w:val="1"/>
          <w:sz w:val="28"/>
          <w:szCs w:val="28"/>
          <w:u w:color="074080"/>
        </w:rPr>
      </w:pPr>
    </w:p>
    <w:p w14:paraId="71D2AEB0" w14:textId="3EC0FDAE" w:rsidR="00F75801" w:rsidRPr="000F5537" w:rsidRDefault="00F75801"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 xml:space="preserve">I drop the columns analysis </w:t>
      </w:r>
    </w:p>
    <w:p w14:paraId="72A33269"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79D1E991" w14:textId="554A3EB3" w:rsidR="009C25F0" w:rsidRPr="000F5537"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w:t>
      </w:r>
      <w:r w:rsidR="00C62B5A">
        <w:rPr>
          <w:rFonts w:ascii="Baskerville" w:hAnsi="Baskerville" w:cs="Baskerville"/>
          <w:color w:val="074080"/>
          <w:kern w:val="1"/>
          <w:sz w:val="28"/>
          <w:szCs w:val="28"/>
          <w:u w:color="074080"/>
        </w:rPr>
        <w:t xml:space="preserve">visualize </w:t>
      </w:r>
      <w:r w:rsidR="009C25F0" w:rsidRPr="000F5537">
        <w:rPr>
          <w:rFonts w:ascii="Baskerville" w:hAnsi="Baskerville" w:cs="Baskerville"/>
          <w:color w:val="074080"/>
          <w:kern w:val="1"/>
          <w:sz w:val="28"/>
          <w:szCs w:val="28"/>
          <w:u w:color="074080"/>
        </w:rPr>
        <w:t xml:space="preserve">the Null values </w:t>
      </w:r>
      <w:r w:rsidR="00C62B5A">
        <w:rPr>
          <w:rFonts w:ascii="Baskerville" w:hAnsi="Baskerville" w:cs="Baskerville"/>
          <w:color w:val="074080"/>
          <w:kern w:val="1"/>
          <w:sz w:val="28"/>
          <w:szCs w:val="28"/>
          <w:u w:color="074080"/>
        </w:rPr>
        <w:t xml:space="preserve">using heat map </w:t>
      </w:r>
      <w:r w:rsidR="009C25F0" w:rsidRPr="000F5537">
        <w:rPr>
          <w:rFonts w:ascii="Baskerville" w:hAnsi="Baskerville" w:cs="Baskerville"/>
          <w:color w:val="074080"/>
          <w:kern w:val="1"/>
          <w:sz w:val="28"/>
          <w:szCs w:val="28"/>
          <w:u w:color="074080"/>
        </w:rPr>
        <w:t>to get a better sense on the overall data</w:t>
      </w:r>
      <w:r w:rsidR="001B42FB">
        <w:rPr>
          <w:rFonts w:ascii="Baskerville" w:hAnsi="Baskerville" w:cs="Baskerville"/>
          <w:color w:val="074080"/>
          <w:kern w:val="1"/>
          <w:sz w:val="28"/>
          <w:szCs w:val="28"/>
          <w:u w:color="074080"/>
        </w:rPr>
        <w:t>.</w:t>
      </w:r>
    </w:p>
    <w:p w14:paraId="13A79337" w14:textId="1422EB6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1EC74F18" w14:textId="06377B84" w:rsidR="009C25F0" w:rsidRPr="000F5537"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look closely into the stats to determine whether there are any outliers and understand the range of statistics. As of now, there are no outliers or place holders. </w:t>
      </w:r>
    </w:p>
    <w:p w14:paraId="1C90AD68"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75593489" w14:textId="64423C5E" w:rsidR="009C25F0"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drop duplicates. </w:t>
      </w:r>
    </w:p>
    <w:p w14:paraId="5C12BDC9" w14:textId="5607A77A" w:rsidR="00D9296B" w:rsidRDefault="00D9296B" w:rsidP="000F5537">
      <w:pPr>
        <w:autoSpaceDE w:val="0"/>
        <w:autoSpaceDN w:val="0"/>
        <w:adjustRightInd w:val="0"/>
        <w:rPr>
          <w:rFonts w:ascii="Baskerville" w:hAnsi="Baskerville" w:cs="Baskerville"/>
          <w:color w:val="074080"/>
          <w:kern w:val="1"/>
          <w:sz w:val="28"/>
          <w:szCs w:val="28"/>
          <w:u w:color="074080"/>
        </w:rPr>
      </w:pPr>
    </w:p>
    <w:p w14:paraId="7EB0DCE4" w14:textId="3C718A72" w:rsidR="00D9296B" w:rsidRPr="000F5537" w:rsidRDefault="00D9296B"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 xml:space="preserve"># I plot the </w:t>
      </w:r>
      <w:r w:rsidR="00800706">
        <w:rPr>
          <w:rFonts w:ascii="Baskerville" w:hAnsi="Baskerville" w:cs="Baskerville"/>
          <w:color w:val="074080"/>
          <w:kern w:val="1"/>
          <w:sz w:val="28"/>
          <w:szCs w:val="28"/>
          <w:u w:color="074080"/>
        </w:rPr>
        <w:t xml:space="preserve">data looking at each year, The data is largely distributed uniformly. </w:t>
      </w:r>
    </w:p>
    <w:p w14:paraId="3B761A2B" w14:textId="5A5A2DEB" w:rsidR="009C25F0" w:rsidRPr="000F5537" w:rsidRDefault="0095247C"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 convert the units to $MM. Production budget</w:t>
      </w:r>
      <w:r w:rsidR="00097268">
        <w:rPr>
          <w:rFonts w:ascii="Baskerville" w:hAnsi="Baskerville" w:cs="Baskerville"/>
          <w:color w:val="074080"/>
          <w:kern w:val="1"/>
          <w:sz w:val="28"/>
          <w:szCs w:val="28"/>
          <w:u w:color="074080"/>
        </w:rPr>
        <w:t xml:space="preserve">’s data type shows as “object”. We need to clean the symbols that might be causing it. </w:t>
      </w:r>
    </w:p>
    <w:p w14:paraId="3CD6A82E" w14:textId="569236D3" w:rsidR="009C25F0" w:rsidRPr="000F5537"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plot histogram using Seaborn to visualize the distribution for domestic gross. </w:t>
      </w:r>
    </w:p>
    <w:p w14:paraId="11FECE45"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773BF392" w14:textId="1EEF0D80"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r w:rsidRPr="000F5537">
        <w:rPr>
          <w:rFonts w:ascii="Baskerville" w:hAnsi="Baskerville" w:cs="Baskerville"/>
          <w:color w:val="074080"/>
          <w:kern w:val="1"/>
          <w:sz w:val="28"/>
          <w:szCs w:val="28"/>
          <w:u w:color="074080"/>
        </w:rPr>
        <w:t xml:space="preserve">The distribution is </w:t>
      </w:r>
      <w:r w:rsidR="000D420E">
        <w:rPr>
          <w:rFonts w:ascii="Baskerville" w:hAnsi="Baskerville" w:cs="Baskerville"/>
          <w:color w:val="074080"/>
          <w:kern w:val="1"/>
          <w:sz w:val="28"/>
          <w:szCs w:val="28"/>
          <w:u w:color="074080"/>
        </w:rPr>
        <w:t>skewed</w:t>
      </w:r>
      <w:r w:rsidRPr="000F5537">
        <w:rPr>
          <w:rFonts w:ascii="Baskerville" w:hAnsi="Baskerville" w:cs="Baskerville"/>
          <w:color w:val="074080"/>
          <w:kern w:val="1"/>
          <w:sz w:val="28"/>
          <w:szCs w:val="28"/>
          <w:u w:color="074080"/>
        </w:rPr>
        <w:t xml:space="preserve"> to the left</w:t>
      </w:r>
      <w:r w:rsidR="001B42FB">
        <w:rPr>
          <w:rFonts w:ascii="Baskerville" w:hAnsi="Baskerville" w:cs="Baskerville"/>
          <w:color w:val="074080"/>
          <w:kern w:val="1"/>
          <w:sz w:val="28"/>
          <w:szCs w:val="28"/>
          <w:u w:color="074080"/>
        </w:rPr>
        <w:t>, w</w:t>
      </w:r>
      <w:r w:rsidRPr="000F5537">
        <w:rPr>
          <w:rFonts w:ascii="Baskerville" w:hAnsi="Baskerville" w:cs="Baskerville"/>
          <w:color w:val="074080"/>
          <w:kern w:val="1"/>
          <w:sz w:val="28"/>
          <w:szCs w:val="28"/>
          <w:u w:color="074080"/>
        </w:rPr>
        <w:t>here the mean is $60 million</w:t>
      </w:r>
      <w:r w:rsidR="001B42FB">
        <w:rPr>
          <w:rFonts w:ascii="Baskerville" w:hAnsi="Baskerville" w:cs="Baskerville"/>
          <w:color w:val="074080"/>
          <w:kern w:val="1"/>
          <w:sz w:val="28"/>
          <w:szCs w:val="28"/>
          <w:u w:color="074080"/>
        </w:rPr>
        <w:t>,</w:t>
      </w:r>
      <w:r w:rsidRPr="000F5537">
        <w:rPr>
          <w:rFonts w:ascii="Baskerville" w:hAnsi="Baskerville" w:cs="Baskerville"/>
          <w:color w:val="074080"/>
          <w:kern w:val="1"/>
          <w:sz w:val="28"/>
          <w:szCs w:val="28"/>
          <w:u w:color="074080"/>
        </w:rPr>
        <w:t xml:space="preserve"> </w:t>
      </w:r>
      <w:r w:rsidR="001B42FB">
        <w:rPr>
          <w:rFonts w:ascii="Baskerville" w:hAnsi="Baskerville" w:cs="Baskerville"/>
          <w:color w:val="074080"/>
          <w:kern w:val="1"/>
          <w:sz w:val="28"/>
          <w:szCs w:val="28"/>
          <w:u w:color="074080"/>
        </w:rPr>
        <w:t xml:space="preserve">the </w:t>
      </w:r>
      <w:r w:rsidRPr="000F5537">
        <w:rPr>
          <w:rFonts w:ascii="Baskerville" w:hAnsi="Baskerville" w:cs="Baskerville"/>
          <w:color w:val="074080"/>
          <w:kern w:val="1"/>
          <w:sz w:val="28"/>
          <w:szCs w:val="28"/>
          <w:u w:color="074080"/>
        </w:rPr>
        <w:t xml:space="preserve">25 percentile is $7 million, </w:t>
      </w:r>
      <w:r w:rsidR="001B42FB">
        <w:rPr>
          <w:rFonts w:ascii="Baskerville" w:hAnsi="Baskerville" w:cs="Baskerville"/>
          <w:color w:val="074080"/>
          <w:kern w:val="1"/>
          <w:sz w:val="28"/>
          <w:szCs w:val="28"/>
          <w:u w:color="074080"/>
        </w:rPr>
        <w:t xml:space="preserve">the </w:t>
      </w:r>
      <w:r w:rsidRPr="000F5537">
        <w:rPr>
          <w:rFonts w:ascii="Baskerville" w:hAnsi="Baskerville" w:cs="Baskerville"/>
          <w:color w:val="074080"/>
          <w:kern w:val="1"/>
          <w:sz w:val="28"/>
          <w:szCs w:val="28"/>
          <w:u w:color="074080"/>
        </w:rPr>
        <w:t>median is $33 million</w:t>
      </w:r>
      <w:r w:rsidR="001B42FB">
        <w:rPr>
          <w:rFonts w:ascii="Baskerville" w:hAnsi="Baskerville" w:cs="Baskerville"/>
          <w:color w:val="074080"/>
          <w:kern w:val="1"/>
          <w:sz w:val="28"/>
          <w:szCs w:val="28"/>
          <w:u w:color="074080"/>
        </w:rPr>
        <w:t>,</w:t>
      </w:r>
      <w:r w:rsidRPr="000F5537">
        <w:rPr>
          <w:rFonts w:ascii="Baskerville" w:hAnsi="Baskerville" w:cs="Baskerville"/>
          <w:color w:val="074080"/>
          <w:kern w:val="1"/>
          <w:sz w:val="28"/>
          <w:szCs w:val="28"/>
          <w:u w:color="074080"/>
        </w:rPr>
        <w:t xml:space="preserve"> and </w:t>
      </w:r>
      <w:r w:rsidR="001B42FB">
        <w:rPr>
          <w:rFonts w:ascii="Baskerville" w:hAnsi="Baskerville" w:cs="Baskerville"/>
          <w:color w:val="074080"/>
          <w:kern w:val="1"/>
          <w:sz w:val="28"/>
          <w:szCs w:val="28"/>
          <w:u w:color="074080"/>
        </w:rPr>
        <w:t xml:space="preserve">the </w:t>
      </w:r>
      <w:r w:rsidRPr="000F5537">
        <w:rPr>
          <w:rFonts w:ascii="Baskerville" w:hAnsi="Baskerville" w:cs="Baskerville"/>
          <w:color w:val="074080"/>
          <w:kern w:val="1"/>
          <w:sz w:val="28"/>
          <w:szCs w:val="28"/>
          <w:u w:color="074080"/>
        </w:rPr>
        <w:t xml:space="preserve">75 percentile is $74 million. The maximum is $700 million. The majority of the data </w:t>
      </w:r>
      <w:r w:rsidR="001B42FB">
        <w:rPr>
          <w:rFonts w:ascii="Baskerville" w:hAnsi="Baskerville" w:cs="Baskerville"/>
          <w:color w:val="074080"/>
          <w:kern w:val="1"/>
          <w:sz w:val="28"/>
          <w:szCs w:val="28"/>
          <w:u w:color="074080"/>
        </w:rPr>
        <w:t>of gross domestic</w:t>
      </w:r>
      <w:r w:rsidRPr="000F5537">
        <w:rPr>
          <w:rFonts w:ascii="Baskerville" w:hAnsi="Baskerville" w:cs="Baskerville"/>
          <w:color w:val="074080"/>
          <w:kern w:val="1"/>
          <w:sz w:val="28"/>
          <w:szCs w:val="28"/>
          <w:u w:color="074080"/>
        </w:rPr>
        <w:t xml:space="preserve"> lies in the range of $10 million to $70 million.</w:t>
      </w:r>
    </w:p>
    <w:p w14:paraId="51FC2552"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5130893D" w14:textId="1E9E3169" w:rsidR="009C25F0" w:rsidRDefault="009C25F0" w:rsidP="000F5537">
      <w:pPr>
        <w:autoSpaceDE w:val="0"/>
        <w:autoSpaceDN w:val="0"/>
        <w:adjustRightInd w:val="0"/>
        <w:rPr>
          <w:rFonts w:ascii="Baskerville" w:hAnsi="Baskerville" w:cs="Baskerville"/>
          <w:color w:val="074080"/>
          <w:kern w:val="1"/>
          <w:sz w:val="28"/>
          <w:szCs w:val="28"/>
          <w:u w:val="single" w:color="074080"/>
        </w:rPr>
      </w:pPr>
    </w:p>
    <w:p w14:paraId="35DA3A13" w14:textId="0FF2B5D5" w:rsidR="00D9296B" w:rsidRDefault="00D9296B" w:rsidP="000F5537">
      <w:pPr>
        <w:autoSpaceDE w:val="0"/>
        <w:autoSpaceDN w:val="0"/>
        <w:adjustRightInd w:val="0"/>
        <w:rPr>
          <w:rFonts w:ascii="Baskerville" w:hAnsi="Baskerville" w:cs="Baskerville"/>
          <w:color w:val="074080"/>
          <w:kern w:val="1"/>
          <w:sz w:val="28"/>
          <w:szCs w:val="28"/>
          <w:u w:val="single" w:color="074080"/>
        </w:rPr>
      </w:pPr>
    </w:p>
    <w:p w14:paraId="14A615FB" w14:textId="7D5F3793" w:rsidR="00D9296B" w:rsidRPr="00D9296B" w:rsidRDefault="00D9296B" w:rsidP="00D9296B">
      <w:pPr>
        <w:autoSpaceDE w:val="0"/>
        <w:autoSpaceDN w:val="0"/>
        <w:adjustRightInd w:val="0"/>
        <w:rPr>
          <w:rFonts w:ascii="Helvetica Neue" w:eastAsia="Times New Roman" w:hAnsi="Helvetica Neue" w:cs="Times New Roman"/>
          <w:b/>
          <w:bCs/>
          <w:color w:val="292929"/>
          <w:spacing w:val="-4"/>
          <w:kern w:val="36"/>
          <w:sz w:val="48"/>
          <w:szCs w:val="48"/>
        </w:rPr>
      </w:pPr>
      <w:r w:rsidRPr="00D9296B">
        <w:rPr>
          <w:rFonts w:ascii="Baskerville" w:hAnsi="Baskerville" w:cs="Baskerville"/>
          <w:color w:val="074080"/>
          <w:kern w:val="1"/>
          <w:sz w:val="28"/>
          <w:szCs w:val="28"/>
          <w:u w:val="single" w:color="074080"/>
        </w:rPr>
        <w:t>Exploratory Data Analysis</w:t>
      </w:r>
    </w:p>
    <w:p w14:paraId="6D36786E" w14:textId="77777777" w:rsidR="00D9296B" w:rsidRPr="000F5537" w:rsidRDefault="00D9296B" w:rsidP="000F5537">
      <w:pPr>
        <w:autoSpaceDE w:val="0"/>
        <w:autoSpaceDN w:val="0"/>
        <w:adjustRightInd w:val="0"/>
        <w:rPr>
          <w:rFonts w:ascii="Baskerville" w:hAnsi="Baskerville" w:cs="Baskerville"/>
          <w:color w:val="074080"/>
          <w:kern w:val="1"/>
          <w:sz w:val="28"/>
          <w:szCs w:val="28"/>
          <w:u w:val="single" w:color="074080"/>
        </w:rPr>
      </w:pPr>
    </w:p>
    <w:p w14:paraId="4E0DC9D1" w14:textId="77777777" w:rsidR="009C25F0" w:rsidRPr="000F5537" w:rsidRDefault="009C25F0" w:rsidP="000F5537">
      <w:pPr>
        <w:autoSpaceDE w:val="0"/>
        <w:autoSpaceDN w:val="0"/>
        <w:adjustRightInd w:val="0"/>
        <w:rPr>
          <w:rFonts w:ascii="Baskerville" w:hAnsi="Baskerville" w:cs="Baskerville"/>
          <w:color w:val="074080"/>
          <w:kern w:val="1"/>
          <w:sz w:val="28"/>
          <w:szCs w:val="28"/>
          <w:u w:val="single" w:color="074080"/>
        </w:rPr>
      </w:pPr>
      <w:r w:rsidRPr="000F5537">
        <w:rPr>
          <w:rFonts w:ascii="Baskerville" w:hAnsi="Baskerville" w:cs="Baskerville"/>
          <w:color w:val="074080"/>
          <w:kern w:val="1"/>
          <w:sz w:val="28"/>
          <w:szCs w:val="28"/>
          <w:u w:val="single" w:color="074080"/>
        </w:rPr>
        <w:t>Correlation</w:t>
      </w:r>
    </w:p>
    <w:p w14:paraId="77A14BEC"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01EA8D0F" w14:textId="4F758B6F" w:rsidR="009C25F0" w:rsidRPr="000F5537"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w:t>
      </w:r>
      <w:r w:rsidR="00F66E36">
        <w:rPr>
          <w:rFonts w:ascii="Baskerville" w:hAnsi="Baskerville" w:cs="Baskerville"/>
          <w:color w:val="074080"/>
          <w:kern w:val="1"/>
          <w:sz w:val="28"/>
          <w:szCs w:val="28"/>
          <w:u w:color="074080"/>
        </w:rPr>
        <w:t>plot the</w:t>
      </w:r>
      <w:r w:rsidR="009C25F0" w:rsidRPr="000F5537">
        <w:rPr>
          <w:rFonts w:ascii="Baskerville" w:hAnsi="Baskerville" w:cs="Baskerville"/>
          <w:color w:val="074080"/>
          <w:kern w:val="1"/>
          <w:sz w:val="28"/>
          <w:szCs w:val="28"/>
          <w:u w:color="074080"/>
        </w:rPr>
        <w:t xml:space="preserve"> correlation using Seaborn heatmap to examine any relationships of the variables in our movies data. </w:t>
      </w:r>
    </w:p>
    <w:p w14:paraId="1E322748" w14:textId="005E2880" w:rsidR="009C25F0" w:rsidRPr="000F5537" w:rsidRDefault="00F66E36" w:rsidP="000F5537">
      <w:pPr>
        <w:autoSpaceDE w:val="0"/>
        <w:autoSpaceDN w:val="0"/>
        <w:adjustRightInd w:val="0"/>
        <w:rPr>
          <w:rFonts w:ascii="Baskerville" w:hAnsi="Baskerville" w:cs="Baskerville"/>
          <w:color w:val="074080"/>
          <w:kern w:val="1"/>
          <w:sz w:val="28"/>
          <w:szCs w:val="28"/>
          <w:u w:color="074080"/>
        </w:rPr>
      </w:pPr>
      <w:r w:rsidRPr="00F66E36">
        <w:rPr>
          <w:rFonts w:ascii="Baskerville" w:hAnsi="Baskerville" w:cs="Baskerville"/>
          <w:color w:val="074080"/>
          <w:kern w:val="1"/>
          <w:sz w:val="28"/>
          <w:szCs w:val="28"/>
          <w:u w:color="074080"/>
        </w:rPr>
        <w:t>#Corr represent</w:t>
      </w:r>
      <w:r>
        <w:rPr>
          <w:rFonts w:ascii="Baskerville" w:hAnsi="Baskerville" w:cs="Baskerville"/>
          <w:color w:val="074080"/>
          <w:kern w:val="1"/>
          <w:sz w:val="28"/>
          <w:szCs w:val="28"/>
          <w:u w:color="074080"/>
        </w:rPr>
        <w:t xml:space="preserve">s </w:t>
      </w:r>
      <w:r w:rsidRPr="00F66E36">
        <w:rPr>
          <w:rFonts w:ascii="Baskerville" w:hAnsi="Baskerville" w:cs="Baskerville"/>
          <w:color w:val="074080"/>
          <w:kern w:val="1"/>
          <w:sz w:val="28"/>
          <w:szCs w:val="28"/>
          <w:u w:color="074080"/>
        </w:rPr>
        <w:t>the correlation data. The darker the blue hue color the higher the correlation.</w:t>
      </w:r>
      <w:r>
        <w:rPr>
          <w:rFonts w:ascii="Baskerville" w:hAnsi="Baskerville" w:cs="Baskerville"/>
          <w:color w:val="074080"/>
          <w:kern w:val="1"/>
          <w:sz w:val="28"/>
          <w:szCs w:val="28"/>
          <w:u w:color="074080"/>
        </w:rPr>
        <w:t xml:space="preserve">  </w:t>
      </w:r>
    </w:p>
    <w:p w14:paraId="0519BCCB"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r w:rsidRPr="000F5537">
        <w:rPr>
          <w:rFonts w:ascii="Baskerville" w:hAnsi="Baskerville" w:cs="Baskerville"/>
          <w:color w:val="074080"/>
          <w:kern w:val="1"/>
          <w:sz w:val="28"/>
          <w:szCs w:val="28"/>
          <w:u w:color="074080"/>
        </w:rPr>
        <w:t xml:space="preserve">The darker the blue hue color the higher the correlation. </w:t>
      </w:r>
    </w:p>
    <w:p w14:paraId="476C74BD"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26C74AF5" w14:textId="70B9DE12" w:rsidR="009C25F0" w:rsidRPr="000F5537"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sum</w:t>
      </w:r>
      <w:r w:rsidR="00F66E36">
        <w:rPr>
          <w:rFonts w:ascii="Baskerville" w:hAnsi="Baskerville" w:cs="Baskerville"/>
          <w:color w:val="074080"/>
          <w:kern w:val="1"/>
          <w:sz w:val="28"/>
          <w:szCs w:val="28"/>
          <w:u w:color="074080"/>
        </w:rPr>
        <w:t xml:space="preserve"> up</w:t>
      </w:r>
      <w:r w:rsidR="009C25F0" w:rsidRPr="000F5537">
        <w:rPr>
          <w:rFonts w:ascii="Baskerville" w:hAnsi="Baskerville" w:cs="Baskerville"/>
          <w:color w:val="074080"/>
          <w:kern w:val="1"/>
          <w:sz w:val="28"/>
          <w:szCs w:val="28"/>
          <w:u w:color="074080"/>
        </w:rPr>
        <w:t xml:space="preserve"> the correlations that are higher than 0.65. Production Budget and </w:t>
      </w:r>
      <w:r w:rsidR="00F66E36">
        <w:rPr>
          <w:rFonts w:ascii="Baskerville" w:hAnsi="Baskerville" w:cs="Baskerville"/>
          <w:color w:val="074080"/>
          <w:kern w:val="1"/>
          <w:sz w:val="28"/>
          <w:szCs w:val="28"/>
          <w:u w:color="074080"/>
        </w:rPr>
        <w:t xml:space="preserve">Domestic </w:t>
      </w:r>
      <w:r w:rsidR="009C25F0" w:rsidRPr="000F5537">
        <w:rPr>
          <w:rFonts w:ascii="Baskerville" w:hAnsi="Baskerville" w:cs="Baskerville"/>
          <w:color w:val="074080"/>
          <w:kern w:val="1"/>
          <w:sz w:val="28"/>
          <w:szCs w:val="28"/>
          <w:u w:color="074080"/>
        </w:rPr>
        <w:t xml:space="preserve">Gross show a higher correlation. </w:t>
      </w:r>
    </w:p>
    <w:p w14:paraId="1DE6A578"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6C70246D" w14:textId="3589745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r w:rsidRPr="000F5537">
        <w:rPr>
          <w:rFonts w:ascii="Baskerville" w:hAnsi="Baskerville" w:cs="Baskerville"/>
          <w:color w:val="074080"/>
          <w:kern w:val="1"/>
          <w:sz w:val="28"/>
          <w:szCs w:val="28"/>
          <w:u w:color="074080"/>
        </w:rPr>
        <w:t xml:space="preserve">Correlation </w:t>
      </w:r>
      <w:r w:rsidR="00F66E36">
        <w:rPr>
          <w:rFonts w:ascii="Baskerville" w:hAnsi="Baskerville" w:cs="Baskerville"/>
          <w:color w:val="074080"/>
          <w:kern w:val="1"/>
          <w:sz w:val="28"/>
          <w:szCs w:val="28"/>
          <w:u w:color="074080"/>
        </w:rPr>
        <w:t>t</w:t>
      </w:r>
      <w:r w:rsidRPr="000F5537">
        <w:rPr>
          <w:rFonts w:ascii="Baskerville" w:hAnsi="Baskerville" w:cs="Baskerville"/>
          <w:color w:val="074080"/>
          <w:kern w:val="1"/>
          <w:sz w:val="28"/>
          <w:szCs w:val="28"/>
          <w:u w:color="074080"/>
        </w:rPr>
        <w:t>able gives us a precise number which supports the heatmap.</w:t>
      </w:r>
    </w:p>
    <w:p w14:paraId="25325951"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17994BAD" w14:textId="177788B2" w:rsidR="009C25F0" w:rsidRDefault="009C25F0" w:rsidP="000F5537">
      <w:pPr>
        <w:autoSpaceDE w:val="0"/>
        <w:autoSpaceDN w:val="0"/>
        <w:adjustRightInd w:val="0"/>
        <w:rPr>
          <w:rFonts w:ascii="Baskerville" w:hAnsi="Baskerville" w:cs="Baskerville"/>
          <w:color w:val="074080"/>
          <w:kern w:val="1"/>
          <w:sz w:val="32"/>
          <w:szCs w:val="32"/>
          <w:u w:val="single" w:color="074080"/>
        </w:rPr>
      </w:pPr>
      <w:r w:rsidRPr="000F5537">
        <w:rPr>
          <w:rFonts w:ascii="Baskerville" w:hAnsi="Baskerville" w:cs="Baskerville"/>
          <w:color w:val="074080"/>
          <w:kern w:val="1"/>
          <w:sz w:val="32"/>
          <w:szCs w:val="32"/>
          <w:u w:val="single" w:color="074080"/>
        </w:rPr>
        <w:t xml:space="preserve">What impact did the </w:t>
      </w:r>
      <w:r w:rsidR="000F75C2">
        <w:rPr>
          <w:rFonts w:ascii="Baskerville" w:hAnsi="Baskerville" w:cs="Baskerville"/>
          <w:color w:val="074080"/>
          <w:kern w:val="1"/>
          <w:sz w:val="32"/>
          <w:szCs w:val="32"/>
          <w:u w:val="single" w:color="074080"/>
        </w:rPr>
        <w:t>production</w:t>
      </w:r>
      <w:r w:rsidRPr="000F5537">
        <w:rPr>
          <w:rFonts w:ascii="Baskerville" w:hAnsi="Baskerville" w:cs="Baskerville"/>
          <w:color w:val="074080"/>
          <w:kern w:val="1"/>
          <w:sz w:val="32"/>
          <w:szCs w:val="32"/>
          <w:u w:val="single" w:color="074080"/>
        </w:rPr>
        <w:t xml:space="preserve"> budget have on </w:t>
      </w:r>
      <w:r w:rsidR="000F5537">
        <w:rPr>
          <w:rFonts w:ascii="Baskerville" w:hAnsi="Baskerville" w:cs="Baskerville"/>
          <w:color w:val="074080"/>
          <w:kern w:val="1"/>
          <w:sz w:val="32"/>
          <w:szCs w:val="32"/>
          <w:u w:val="single" w:color="074080"/>
        </w:rPr>
        <w:t>domestic</w:t>
      </w:r>
      <w:r w:rsidR="000F75C2">
        <w:rPr>
          <w:rFonts w:ascii="Baskerville" w:hAnsi="Baskerville" w:cs="Baskerville"/>
          <w:color w:val="074080"/>
          <w:kern w:val="1"/>
          <w:sz w:val="32"/>
          <w:szCs w:val="32"/>
          <w:u w:val="single" w:color="074080"/>
        </w:rPr>
        <w:t xml:space="preserve"> gross</w:t>
      </w:r>
      <w:r w:rsidRPr="000F5537">
        <w:rPr>
          <w:rFonts w:ascii="Baskerville" w:hAnsi="Baskerville" w:cs="Baskerville"/>
          <w:color w:val="074080"/>
          <w:kern w:val="1"/>
          <w:sz w:val="32"/>
          <w:szCs w:val="32"/>
          <w:u w:val="single" w:color="074080"/>
        </w:rPr>
        <w:t>?</w:t>
      </w:r>
    </w:p>
    <w:p w14:paraId="5FC3C272" w14:textId="74076893" w:rsidR="000F75C2" w:rsidRDefault="000F75C2" w:rsidP="000F5537">
      <w:pPr>
        <w:autoSpaceDE w:val="0"/>
        <w:autoSpaceDN w:val="0"/>
        <w:adjustRightInd w:val="0"/>
        <w:rPr>
          <w:rFonts w:ascii="Baskerville" w:hAnsi="Baskerville" w:cs="Baskerville"/>
          <w:color w:val="074080"/>
          <w:kern w:val="1"/>
          <w:sz w:val="32"/>
          <w:szCs w:val="32"/>
          <w:u w:val="single" w:color="074080"/>
        </w:rPr>
      </w:pPr>
    </w:p>
    <w:p w14:paraId="5B43D573" w14:textId="68F93B55" w:rsidR="000F75C2" w:rsidRPr="000F75C2" w:rsidRDefault="000F75C2" w:rsidP="000F5537">
      <w:pPr>
        <w:autoSpaceDE w:val="0"/>
        <w:autoSpaceDN w:val="0"/>
        <w:adjustRightInd w:val="0"/>
        <w:rPr>
          <w:rFonts w:ascii="Baskerville" w:hAnsi="Baskerville" w:cs="Baskerville"/>
          <w:color w:val="074080"/>
          <w:kern w:val="1"/>
          <w:sz w:val="28"/>
          <w:szCs w:val="28"/>
          <w:u w:val="single" w:color="074080"/>
        </w:rPr>
      </w:pPr>
      <w:r w:rsidRPr="000F75C2">
        <w:rPr>
          <w:rFonts w:ascii="Baskerville" w:hAnsi="Baskerville" w:cs="Baskerville"/>
          <w:color w:val="074080"/>
          <w:kern w:val="1"/>
          <w:sz w:val="28"/>
          <w:szCs w:val="28"/>
          <w:u w:val="single" w:color="074080"/>
        </w:rPr>
        <w:t>What impact does production budget have on domestic gross?</w:t>
      </w:r>
    </w:p>
    <w:p w14:paraId="5B79F1E2"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70416528" w14:textId="2FCD3BA2" w:rsidR="009C25F0" w:rsidRPr="000F5537"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examine </w:t>
      </w:r>
      <w:r w:rsidR="000F75C2">
        <w:rPr>
          <w:rFonts w:ascii="Baskerville" w:hAnsi="Baskerville" w:cs="Baskerville"/>
          <w:color w:val="074080"/>
          <w:kern w:val="1"/>
          <w:sz w:val="28"/>
          <w:szCs w:val="28"/>
          <w:u w:color="074080"/>
        </w:rPr>
        <w:t>closely the correlation among budget and domestic gross</w:t>
      </w:r>
      <w:r w:rsidR="009C25F0" w:rsidRPr="000F5537">
        <w:rPr>
          <w:rFonts w:ascii="Baskerville" w:hAnsi="Baskerville" w:cs="Baskerville"/>
          <w:color w:val="074080"/>
          <w:kern w:val="1"/>
          <w:sz w:val="28"/>
          <w:szCs w:val="28"/>
          <w:u w:color="074080"/>
        </w:rPr>
        <w:t xml:space="preserve">. </w:t>
      </w:r>
    </w:p>
    <w:p w14:paraId="17D2AB9E"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080E7816" w14:textId="36B013A0" w:rsidR="009C25F0" w:rsidRPr="000F5537"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w:t>
      </w:r>
      <w:r w:rsidR="00764F3E">
        <w:rPr>
          <w:rFonts w:ascii="Baskerville" w:hAnsi="Baskerville" w:cs="Baskerville"/>
          <w:color w:val="074080"/>
          <w:kern w:val="1"/>
          <w:sz w:val="28"/>
          <w:szCs w:val="28"/>
          <w:u w:color="074080"/>
        </w:rPr>
        <w:t>plot</w:t>
      </w:r>
      <w:r w:rsidR="009C25F0" w:rsidRPr="000F5537">
        <w:rPr>
          <w:rFonts w:ascii="Baskerville" w:hAnsi="Baskerville" w:cs="Baskerville"/>
          <w:color w:val="074080"/>
          <w:kern w:val="1"/>
          <w:sz w:val="28"/>
          <w:szCs w:val="28"/>
          <w:u w:color="074080"/>
        </w:rPr>
        <w:t xml:space="preserve"> a scatter diagram and noticed that the data is concentrated in the </w:t>
      </w:r>
      <w:r w:rsidR="00764F3E">
        <w:rPr>
          <w:rFonts w:ascii="Baskerville" w:hAnsi="Baskerville" w:cs="Baskerville"/>
          <w:color w:val="074080"/>
          <w:kern w:val="1"/>
          <w:sz w:val="28"/>
          <w:szCs w:val="28"/>
          <w:u w:color="074080"/>
        </w:rPr>
        <w:t>lower</w:t>
      </w:r>
      <w:r w:rsidR="009C25F0" w:rsidRPr="000F5537">
        <w:rPr>
          <w:rFonts w:ascii="Baskerville" w:hAnsi="Baskerville" w:cs="Baskerville"/>
          <w:color w:val="074080"/>
          <w:kern w:val="1"/>
          <w:sz w:val="28"/>
          <w:szCs w:val="28"/>
          <w:u w:color="074080"/>
        </w:rPr>
        <w:t xml:space="preserve"> part of the graph </w:t>
      </w:r>
      <w:r w:rsidR="000F5537">
        <w:rPr>
          <w:rFonts w:ascii="Baskerville" w:hAnsi="Baskerville" w:cs="Baskerville"/>
          <w:color w:val="074080"/>
          <w:kern w:val="1"/>
          <w:sz w:val="28"/>
          <w:szCs w:val="28"/>
          <w:u w:color="074080"/>
        </w:rPr>
        <w:t>(</w:t>
      </w:r>
      <w:r w:rsidR="009C25F0" w:rsidRPr="000F5537">
        <w:rPr>
          <w:rFonts w:ascii="Baskerville" w:hAnsi="Baskerville" w:cs="Baskerville"/>
          <w:color w:val="074080"/>
          <w:kern w:val="1"/>
          <w:sz w:val="28"/>
          <w:szCs w:val="28"/>
          <w:u w:color="074080"/>
        </w:rPr>
        <w:t>0-$150</w:t>
      </w:r>
      <w:r w:rsidR="000F5537">
        <w:rPr>
          <w:rFonts w:ascii="Baskerville" w:hAnsi="Baskerville" w:cs="Baskerville"/>
          <w:color w:val="074080"/>
          <w:kern w:val="1"/>
          <w:sz w:val="28"/>
          <w:szCs w:val="28"/>
          <w:u w:color="074080"/>
        </w:rPr>
        <w:t xml:space="preserve"> million)</w:t>
      </w:r>
      <w:r w:rsidR="009C25F0" w:rsidRPr="000F5537">
        <w:rPr>
          <w:rFonts w:ascii="Baskerville" w:hAnsi="Baskerville" w:cs="Baskerville"/>
          <w:color w:val="074080"/>
          <w:kern w:val="1"/>
          <w:sz w:val="28"/>
          <w:szCs w:val="28"/>
          <w:u w:color="074080"/>
        </w:rPr>
        <w:t xml:space="preserve">. </w:t>
      </w: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split the data into two parts to </w:t>
      </w:r>
      <w:r w:rsidR="00764F3E">
        <w:rPr>
          <w:rFonts w:ascii="Baskerville" w:hAnsi="Baskerville" w:cs="Baskerville"/>
          <w:color w:val="074080"/>
          <w:kern w:val="1"/>
          <w:sz w:val="28"/>
          <w:szCs w:val="28"/>
          <w:u w:color="074080"/>
        </w:rPr>
        <w:t>check</w:t>
      </w:r>
      <w:r w:rsidR="009C25F0" w:rsidRPr="000F5537">
        <w:rPr>
          <w:rFonts w:ascii="Baskerville" w:hAnsi="Baskerville" w:cs="Baskerville"/>
          <w:color w:val="074080"/>
          <w:kern w:val="1"/>
          <w:sz w:val="28"/>
          <w:szCs w:val="28"/>
          <w:u w:color="074080"/>
        </w:rPr>
        <w:t xml:space="preserve"> if </w:t>
      </w:r>
      <w:r w:rsidR="000F5537">
        <w:rPr>
          <w:rFonts w:ascii="Baskerville" w:hAnsi="Baskerville" w:cs="Baskerville"/>
          <w:color w:val="074080"/>
          <w:kern w:val="1"/>
          <w:sz w:val="28"/>
          <w:szCs w:val="28"/>
          <w:u w:color="074080"/>
        </w:rPr>
        <w:t xml:space="preserve">this </w:t>
      </w:r>
      <w:r w:rsidR="009C25F0" w:rsidRPr="000F5537">
        <w:rPr>
          <w:rFonts w:ascii="Baskerville" w:hAnsi="Baskerville" w:cs="Baskerville"/>
          <w:color w:val="074080"/>
          <w:kern w:val="1"/>
          <w:sz w:val="28"/>
          <w:szCs w:val="28"/>
          <w:u w:color="074080"/>
        </w:rPr>
        <w:t xml:space="preserve">strong correlation still holds. </w:t>
      </w:r>
    </w:p>
    <w:p w14:paraId="2E219380"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59244F1E" w14:textId="19FB1DF0" w:rsidR="009C25F0"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use </w:t>
      </w:r>
      <w:proofErr w:type="spellStart"/>
      <w:r w:rsidR="009C25F0" w:rsidRPr="000F5537">
        <w:rPr>
          <w:rFonts w:ascii="Baskerville" w:hAnsi="Baskerville" w:cs="Baskerville"/>
          <w:color w:val="074080"/>
          <w:kern w:val="1"/>
          <w:sz w:val="28"/>
          <w:szCs w:val="28"/>
          <w:u w:color="074080"/>
        </w:rPr>
        <w:t>regplot</w:t>
      </w:r>
      <w:proofErr w:type="spellEnd"/>
      <w:r w:rsidR="009C25F0" w:rsidRPr="000F5537">
        <w:rPr>
          <w:rFonts w:ascii="Baskerville" w:hAnsi="Baskerville" w:cs="Baskerville"/>
          <w:color w:val="074080"/>
          <w:kern w:val="1"/>
          <w:sz w:val="28"/>
          <w:szCs w:val="28"/>
          <w:u w:color="074080"/>
        </w:rPr>
        <w:t xml:space="preserve"> to </w:t>
      </w:r>
      <w:r w:rsidR="00764F3E">
        <w:rPr>
          <w:rFonts w:ascii="Baskerville" w:hAnsi="Baskerville" w:cs="Baskerville"/>
          <w:color w:val="074080"/>
          <w:kern w:val="1"/>
          <w:sz w:val="28"/>
          <w:szCs w:val="28"/>
          <w:u w:color="074080"/>
        </w:rPr>
        <w:t>compare</w:t>
      </w:r>
      <w:r w:rsidR="009C25F0" w:rsidRPr="000F5537">
        <w:rPr>
          <w:rFonts w:ascii="Baskerville" w:hAnsi="Baskerville" w:cs="Baskerville"/>
          <w:color w:val="074080"/>
          <w:kern w:val="1"/>
          <w:sz w:val="28"/>
          <w:szCs w:val="28"/>
          <w:u w:color="074080"/>
        </w:rPr>
        <w:t xml:space="preserve"> the direction to which the line is headed. Below $200 MM the correlation is .66 whereas above $200 it is at .22. </w:t>
      </w:r>
    </w:p>
    <w:p w14:paraId="51B8401A" w14:textId="247FFCF7" w:rsidR="00764F3E" w:rsidRDefault="00764F3E" w:rsidP="000F5537">
      <w:pPr>
        <w:autoSpaceDE w:val="0"/>
        <w:autoSpaceDN w:val="0"/>
        <w:adjustRightInd w:val="0"/>
        <w:rPr>
          <w:rFonts w:ascii="Baskerville" w:hAnsi="Baskerville" w:cs="Baskerville"/>
          <w:color w:val="074080"/>
          <w:kern w:val="1"/>
          <w:sz w:val="28"/>
          <w:szCs w:val="28"/>
          <w:u w:color="074080"/>
        </w:rPr>
      </w:pPr>
    </w:p>
    <w:p w14:paraId="5D184933" w14:textId="7E3F0345" w:rsidR="00764F3E" w:rsidRPr="000F5537" w:rsidRDefault="00764F3E"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 xml:space="preserve">Calculating the correlation of the two variables discussed. </w:t>
      </w:r>
    </w:p>
    <w:p w14:paraId="60FC25E3"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44465633" w14:textId="6918047E" w:rsidR="009C25F0" w:rsidRDefault="002B0A10" w:rsidP="000F5537">
      <w:pPr>
        <w:autoSpaceDE w:val="0"/>
        <w:autoSpaceDN w:val="0"/>
        <w:adjustRightInd w:val="0"/>
        <w:rPr>
          <w:rFonts w:ascii="Baskerville" w:hAnsi="Baskerville" w:cs="Baskerville"/>
          <w:color w:val="074080"/>
          <w:kern w:val="1"/>
          <w:sz w:val="28"/>
          <w:szCs w:val="28"/>
          <w:u w:color="074080"/>
        </w:rPr>
      </w:pPr>
      <w:r w:rsidRPr="002B0A10">
        <w:rPr>
          <w:rFonts w:ascii="Baskerville" w:hAnsi="Baskerville" w:cs="Baskerville"/>
          <w:color w:val="074080"/>
          <w:kern w:val="1"/>
          <w:sz w:val="28"/>
          <w:szCs w:val="28"/>
          <w:u w:color="074080"/>
        </w:rPr>
        <w:t>Data where product</w:t>
      </w:r>
      <w:r>
        <w:rPr>
          <w:rFonts w:ascii="Baskerville" w:hAnsi="Baskerville" w:cs="Baskerville"/>
          <w:color w:val="074080"/>
          <w:kern w:val="1"/>
          <w:sz w:val="28"/>
          <w:szCs w:val="28"/>
          <w:u w:color="074080"/>
        </w:rPr>
        <w:t xml:space="preserve">ion is less than $200 million dollars. </w:t>
      </w:r>
    </w:p>
    <w:p w14:paraId="597138D4" w14:textId="679DFBCC" w:rsidR="002B0A10" w:rsidRDefault="002B0A10" w:rsidP="000F5537">
      <w:pPr>
        <w:autoSpaceDE w:val="0"/>
        <w:autoSpaceDN w:val="0"/>
        <w:adjustRightInd w:val="0"/>
        <w:rPr>
          <w:rFonts w:ascii="Baskerville" w:hAnsi="Baskerville" w:cs="Baskerville"/>
          <w:color w:val="074080"/>
          <w:kern w:val="1"/>
          <w:sz w:val="28"/>
          <w:szCs w:val="28"/>
          <w:u w:color="074080"/>
        </w:rPr>
      </w:pPr>
    </w:p>
    <w:p w14:paraId="32A75A9C" w14:textId="1FCF1354" w:rsidR="002B0A10" w:rsidRDefault="002B0A10" w:rsidP="002B0A10">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 xml:space="preserve">Calculating the correlation </w:t>
      </w:r>
      <w:r>
        <w:rPr>
          <w:rFonts w:ascii="Baskerville" w:hAnsi="Baskerville" w:cs="Baskerville"/>
          <w:color w:val="074080"/>
          <w:kern w:val="1"/>
          <w:sz w:val="28"/>
          <w:szCs w:val="28"/>
          <w:u w:color="074080"/>
        </w:rPr>
        <w:t>of the split data – less than $ 200 million dollars.</w:t>
      </w:r>
      <w:r>
        <w:rPr>
          <w:rFonts w:ascii="Baskerville" w:hAnsi="Baskerville" w:cs="Baskerville"/>
          <w:color w:val="074080"/>
          <w:kern w:val="1"/>
          <w:sz w:val="28"/>
          <w:szCs w:val="28"/>
          <w:u w:color="074080"/>
        </w:rPr>
        <w:t xml:space="preserve"> </w:t>
      </w:r>
    </w:p>
    <w:p w14:paraId="6625484B" w14:textId="3F5349BA" w:rsidR="0040244C" w:rsidRDefault="0040244C" w:rsidP="002B0A10">
      <w:pPr>
        <w:autoSpaceDE w:val="0"/>
        <w:autoSpaceDN w:val="0"/>
        <w:adjustRightInd w:val="0"/>
        <w:rPr>
          <w:rFonts w:ascii="Baskerville" w:hAnsi="Baskerville" w:cs="Baskerville"/>
          <w:color w:val="074080"/>
          <w:kern w:val="1"/>
          <w:sz w:val="28"/>
          <w:szCs w:val="28"/>
          <w:u w:color="074080"/>
        </w:rPr>
      </w:pPr>
    </w:p>
    <w:p w14:paraId="79402E4C" w14:textId="05849CCB" w:rsidR="0040244C" w:rsidRPr="000F5537" w:rsidRDefault="0040244C" w:rsidP="002B0A10">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 plot the</w:t>
      </w:r>
    </w:p>
    <w:p w14:paraId="32D1B8B2" w14:textId="77777777" w:rsidR="002B0A10" w:rsidRPr="000F5537" w:rsidRDefault="002B0A10" w:rsidP="000F5537">
      <w:pPr>
        <w:autoSpaceDE w:val="0"/>
        <w:autoSpaceDN w:val="0"/>
        <w:adjustRightInd w:val="0"/>
        <w:rPr>
          <w:rFonts w:ascii="Baskerville" w:hAnsi="Baskerville" w:cs="Baskerville"/>
          <w:color w:val="074080"/>
          <w:kern w:val="1"/>
          <w:sz w:val="28"/>
          <w:szCs w:val="28"/>
          <w:u w:color="074080"/>
        </w:rPr>
      </w:pPr>
    </w:p>
    <w:p w14:paraId="5965A91C" w14:textId="40B7FE1E" w:rsidR="009C25F0" w:rsidRPr="000F5537" w:rsidRDefault="008B32B3" w:rsidP="000F5537">
      <w:pPr>
        <w:autoSpaceDE w:val="0"/>
        <w:autoSpaceDN w:val="0"/>
        <w:adjustRightInd w:val="0"/>
        <w:rPr>
          <w:rFonts w:ascii="Baskerville" w:hAnsi="Baskerville" w:cs="Baskerville"/>
          <w:color w:val="074080"/>
          <w:kern w:val="1"/>
          <w:sz w:val="32"/>
          <w:szCs w:val="32"/>
          <w:u w:val="single" w:color="074080"/>
        </w:rPr>
      </w:pPr>
      <w:r w:rsidRPr="008B32B3">
        <w:rPr>
          <w:rFonts w:ascii="Baskerville" w:hAnsi="Baskerville" w:cs="Baskerville"/>
          <w:color w:val="074080"/>
          <w:kern w:val="1"/>
          <w:sz w:val="28"/>
          <w:szCs w:val="28"/>
          <w:u w:val="single" w:color="074080"/>
        </w:rPr>
        <w:t>During w</w:t>
      </w:r>
      <w:r w:rsidR="0040244C" w:rsidRPr="008B32B3">
        <w:rPr>
          <w:rFonts w:ascii="Baskerville" w:hAnsi="Baskerville" w:cs="Baskerville"/>
          <w:color w:val="074080"/>
          <w:kern w:val="1"/>
          <w:sz w:val="28"/>
          <w:szCs w:val="28"/>
          <w:u w:val="single" w:color="074080"/>
        </w:rPr>
        <w:t>hat</w:t>
      </w:r>
      <w:r w:rsidR="007E2270" w:rsidRPr="008B32B3">
        <w:rPr>
          <w:rFonts w:ascii="Baskerville" w:hAnsi="Baskerville" w:cs="Baskerville"/>
          <w:color w:val="074080"/>
          <w:kern w:val="1"/>
          <w:sz w:val="28"/>
          <w:szCs w:val="28"/>
          <w:u w:val="single" w:color="074080"/>
        </w:rPr>
        <w:t xml:space="preserve"> month</w:t>
      </w:r>
      <w:r w:rsidRPr="008B32B3">
        <w:rPr>
          <w:rFonts w:ascii="Baskerville" w:hAnsi="Baskerville" w:cs="Baskerville"/>
          <w:color w:val="074080"/>
          <w:kern w:val="1"/>
          <w:sz w:val="28"/>
          <w:szCs w:val="28"/>
          <w:u w:val="single" w:color="074080"/>
        </w:rPr>
        <w:t>(s)</w:t>
      </w:r>
      <w:r w:rsidR="007E2270" w:rsidRPr="008B32B3">
        <w:rPr>
          <w:rFonts w:ascii="Baskerville" w:hAnsi="Baskerville" w:cs="Baskerville"/>
          <w:color w:val="074080"/>
          <w:kern w:val="1"/>
          <w:sz w:val="28"/>
          <w:szCs w:val="28"/>
          <w:u w:val="single" w:color="074080"/>
        </w:rPr>
        <w:t xml:space="preserve"> should </w:t>
      </w:r>
      <w:r w:rsidRPr="008B32B3">
        <w:rPr>
          <w:rFonts w:ascii="Baskerville" w:hAnsi="Baskerville" w:cs="Baskerville"/>
          <w:color w:val="074080"/>
          <w:kern w:val="1"/>
          <w:sz w:val="28"/>
          <w:szCs w:val="28"/>
          <w:u w:val="single" w:color="074080"/>
        </w:rPr>
        <w:t>Microsoft Studio release their movies</w:t>
      </w:r>
      <w:r w:rsidR="0040244C" w:rsidRPr="008B32B3">
        <w:rPr>
          <w:rFonts w:ascii="Baskerville" w:hAnsi="Baskerville" w:cs="Baskerville"/>
          <w:color w:val="074080"/>
          <w:kern w:val="1"/>
          <w:sz w:val="28"/>
          <w:szCs w:val="28"/>
          <w:u w:val="single" w:color="074080"/>
        </w:rPr>
        <w:t>?</w:t>
      </w:r>
    </w:p>
    <w:p w14:paraId="2C15750F"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3EF61AEF" w14:textId="77777777" w:rsidR="008B32B3" w:rsidRDefault="008B32B3" w:rsidP="000F5537">
      <w:pPr>
        <w:autoSpaceDE w:val="0"/>
        <w:autoSpaceDN w:val="0"/>
        <w:adjustRightInd w:val="0"/>
        <w:rPr>
          <w:rFonts w:ascii="Baskerville" w:hAnsi="Baskerville" w:cs="Baskerville"/>
          <w:color w:val="074080"/>
          <w:kern w:val="1"/>
          <w:sz w:val="28"/>
          <w:szCs w:val="28"/>
          <w:u w:color="074080"/>
        </w:rPr>
      </w:pPr>
    </w:p>
    <w:p w14:paraId="3C4B6E1E" w14:textId="61586BEC" w:rsidR="008B32B3" w:rsidRDefault="008B32B3" w:rsidP="000F5537">
      <w:pPr>
        <w:autoSpaceDE w:val="0"/>
        <w:autoSpaceDN w:val="0"/>
        <w:adjustRightInd w:val="0"/>
        <w:rPr>
          <w:rFonts w:ascii="Baskerville" w:hAnsi="Baskerville" w:cs="Baskerville"/>
          <w:color w:val="074080"/>
          <w:kern w:val="1"/>
          <w:sz w:val="28"/>
          <w:szCs w:val="28"/>
          <w:u w:color="074080"/>
        </w:rPr>
      </w:pPr>
      <w:r w:rsidRPr="008B32B3">
        <w:rPr>
          <w:rFonts w:ascii="Baskerville" w:hAnsi="Baskerville" w:cs="Baskerville"/>
          <w:color w:val="074080"/>
          <w:kern w:val="1"/>
          <w:sz w:val="28"/>
          <w:szCs w:val="28"/>
          <w:u w:color="074080"/>
        </w:rPr>
        <w:t>#</w:t>
      </w:r>
      <w:r>
        <w:rPr>
          <w:rFonts w:ascii="Baskerville" w:hAnsi="Baskerville" w:cs="Baskerville"/>
          <w:color w:val="074080"/>
          <w:kern w:val="1"/>
          <w:sz w:val="28"/>
          <w:szCs w:val="28"/>
          <w:u w:color="074080"/>
        </w:rPr>
        <w:t>I created</w:t>
      </w:r>
      <w:r w:rsidRPr="008B32B3">
        <w:rPr>
          <w:rFonts w:ascii="Baskerville" w:hAnsi="Baskerville" w:cs="Baskerville"/>
          <w:color w:val="074080"/>
          <w:kern w:val="1"/>
          <w:sz w:val="28"/>
          <w:szCs w:val="28"/>
          <w:u w:color="074080"/>
        </w:rPr>
        <w:t xml:space="preserve"> a </w:t>
      </w:r>
      <w:proofErr w:type="spellStart"/>
      <w:r w:rsidRPr="008B32B3">
        <w:rPr>
          <w:rFonts w:ascii="Baskerville" w:hAnsi="Baskerville" w:cs="Baskerville"/>
          <w:color w:val="074080"/>
          <w:kern w:val="1"/>
          <w:sz w:val="28"/>
          <w:szCs w:val="28"/>
          <w:u w:color="074080"/>
        </w:rPr>
        <w:t>lamba</w:t>
      </w:r>
      <w:proofErr w:type="spellEnd"/>
      <w:r w:rsidRPr="008B32B3">
        <w:rPr>
          <w:rFonts w:ascii="Baskerville" w:hAnsi="Baskerville" w:cs="Baskerville"/>
          <w:color w:val="074080"/>
          <w:kern w:val="1"/>
          <w:sz w:val="28"/>
          <w:szCs w:val="28"/>
          <w:u w:color="074080"/>
        </w:rPr>
        <w:t xml:space="preserve"> function to extract the month into a new column.</w:t>
      </w:r>
    </w:p>
    <w:p w14:paraId="4E388AC7" w14:textId="6FB011C7" w:rsidR="009C25F0" w:rsidRPr="000F5537"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compare the months to the gross </w:t>
      </w:r>
      <w:r w:rsidR="000F5537">
        <w:rPr>
          <w:rFonts w:ascii="Baskerville" w:hAnsi="Baskerville" w:cs="Baskerville"/>
          <w:color w:val="074080"/>
          <w:kern w:val="1"/>
          <w:sz w:val="28"/>
          <w:szCs w:val="28"/>
          <w:u w:color="074080"/>
        </w:rPr>
        <w:t xml:space="preserve">domestic </w:t>
      </w:r>
      <w:r w:rsidR="009C25F0" w:rsidRPr="000F5537">
        <w:rPr>
          <w:rFonts w:ascii="Baskerville" w:hAnsi="Baskerville" w:cs="Baskerville"/>
          <w:color w:val="074080"/>
          <w:kern w:val="1"/>
          <w:sz w:val="28"/>
          <w:szCs w:val="28"/>
          <w:u w:color="074080"/>
        </w:rPr>
        <w:t xml:space="preserve">figured: July and November </w:t>
      </w:r>
      <w:r w:rsidR="000F5537">
        <w:rPr>
          <w:rFonts w:ascii="Baskerville" w:hAnsi="Baskerville" w:cs="Baskerville"/>
          <w:color w:val="074080"/>
          <w:kern w:val="1"/>
          <w:sz w:val="28"/>
          <w:szCs w:val="28"/>
          <w:u w:color="074080"/>
        </w:rPr>
        <w:t xml:space="preserve">are </w:t>
      </w:r>
      <w:r w:rsidR="009C25F0" w:rsidRPr="000F5537">
        <w:rPr>
          <w:rFonts w:ascii="Baskerville" w:hAnsi="Baskerville" w:cs="Baskerville"/>
          <w:color w:val="074080"/>
          <w:kern w:val="1"/>
          <w:sz w:val="28"/>
          <w:szCs w:val="28"/>
          <w:u w:color="074080"/>
        </w:rPr>
        <w:t xml:space="preserve">the most profitable months to release a movie. </w:t>
      </w:r>
    </w:p>
    <w:p w14:paraId="6A30D553"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6E74B39B" w14:textId="2D8CC686" w:rsidR="009C25F0" w:rsidRPr="000F5537" w:rsidRDefault="005660CA" w:rsidP="000F5537">
      <w:pPr>
        <w:autoSpaceDE w:val="0"/>
        <w:autoSpaceDN w:val="0"/>
        <w:adjustRightInd w:val="0"/>
        <w:rPr>
          <w:rFonts w:ascii="Baskerville" w:hAnsi="Baskerville" w:cs="Baskerville"/>
          <w:color w:val="074080"/>
          <w:kern w:val="1"/>
          <w:sz w:val="28"/>
          <w:szCs w:val="28"/>
          <w:u w:color="074080"/>
        </w:rPr>
      </w:pPr>
      <w:r w:rsidRPr="005660CA">
        <w:rPr>
          <w:rFonts w:ascii="Baskerville" w:hAnsi="Baskerville" w:cs="Baskerville"/>
          <w:color w:val="074080"/>
          <w:kern w:val="1"/>
          <w:sz w:val="28"/>
          <w:szCs w:val="28"/>
          <w:u w:color="074080"/>
        </w:rPr>
        <w:t xml:space="preserve"># </w:t>
      </w:r>
      <w:r>
        <w:rPr>
          <w:rFonts w:ascii="Baskerville" w:hAnsi="Baskerville" w:cs="Baskerville"/>
          <w:color w:val="074080"/>
          <w:kern w:val="1"/>
          <w:sz w:val="28"/>
          <w:szCs w:val="28"/>
          <w:u w:color="074080"/>
        </w:rPr>
        <w:t>I build</w:t>
      </w:r>
      <w:r w:rsidRPr="005660CA">
        <w:rPr>
          <w:rFonts w:ascii="Baskerville" w:hAnsi="Baskerville" w:cs="Baskerville"/>
          <w:color w:val="074080"/>
          <w:kern w:val="1"/>
          <w:sz w:val="28"/>
          <w:szCs w:val="28"/>
          <w:u w:color="074080"/>
        </w:rPr>
        <w:t xml:space="preserve"> a function where the create values, indices and palette in order to show the max value in a darker color.</w:t>
      </w:r>
      <w:r>
        <w:rPr>
          <w:rFonts w:ascii="Baskerville" w:hAnsi="Baskerville" w:cs="Baskerville"/>
          <w:color w:val="074080"/>
          <w:kern w:val="1"/>
          <w:sz w:val="28"/>
          <w:szCs w:val="28"/>
          <w:u w:color="074080"/>
        </w:rPr>
        <w:t xml:space="preserve"> </w:t>
      </w:r>
    </w:p>
    <w:p w14:paraId="0E1B3514"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44CFE5CE" w14:textId="6BBB7417" w:rsidR="009C25F0" w:rsidRPr="000F5537" w:rsidRDefault="009C25F0" w:rsidP="000F5537">
      <w:pPr>
        <w:autoSpaceDE w:val="0"/>
        <w:autoSpaceDN w:val="0"/>
        <w:adjustRightInd w:val="0"/>
        <w:rPr>
          <w:rFonts w:ascii="Baskerville" w:hAnsi="Baskerville" w:cs="Baskerville"/>
          <w:color w:val="074080"/>
          <w:kern w:val="1"/>
          <w:sz w:val="32"/>
          <w:szCs w:val="32"/>
          <w:u w:val="single" w:color="074080"/>
        </w:rPr>
      </w:pPr>
      <w:r w:rsidRPr="000F5537">
        <w:rPr>
          <w:rFonts w:ascii="Baskerville" w:hAnsi="Baskerville" w:cs="Baskerville"/>
          <w:color w:val="074080"/>
          <w:kern w:val="1"/>
          <w:sz w:val="32"/>
          <w:szCs w:val="32"/>
          <w:u w:val="single" w:color="074080"/>
        </w:rPr>
        <w:t>Do rating show any relationship to Gross</w:t>
      </w:r>
      <w:r w:rsidR="000F5537">
        <w:rPr>
          <w:rFonts w:ascii="Baskerville" w:hAnsi="Baskerville" w:cs="Baskerville"/>
          <w:color w:val="074080"/>
          <w:kern w:val="1"/>
          <w:sz w:val="32"/>
          <w:szCs w:val="32"/>
          <w:u w:val="single" w:color="074080"/>
        </w:rPr>
        <w:t xml:space="preserve"> </w:t>
      </w:r>
      <w:r w:rsidR="000F5537" w:rsidRPr="000F5537">
        <w:rPr>
          <w:rFonts w:ascii="Baskerville" w:hAnsi="Baskerville" w:cs="Baskerville"/>
          <w:color w:val="074080"/>
          <w:kern w:val="1"/>
          <w:sz w:val="32"/>
          <w:szCs w:val="32"/>
          <w:u w:val="single" w:color="074080"/>
        </w:rPr>
        <w:t>Domestic</w:t>
      </w:r>
      <w:r w:rsidRPr="000F5537">
        <w:rPr>
          <w:rFonts w:ascii="Baskerville" w:hAnsi="Baskerville" w:cs="Baskerville"/>
          <w:color w:val="074080"/>
          <w:kern w:val="1"/>
          <w:sz w:val="32"/>
          <w:szCs w:val="32"/>
          <w:u w:val="single" w:color="074080"/>
        </w:rPr>
        <w:t>?</w:t>
      </w:r>
    </w:p>
    <w:p w14:paraId="76AFE9BF"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55A74364" w14:textId="0C50720E" w:rsidR="009C25F0" w:rsidRPr="000F5537"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used a box plot to compare rating versus gross</w:t>
      </w:r>
      <w:r w:rsidR="000F5537">
        <w:rPr>
          <w:rFonts w:ascii="Baskerville" w:hAnsi="Baskerville" w:cs="Baskerville"/>
          <w:color w:val="074080"/>
          <w:kern w:val="1"/>
          <w:sz w:val="28"/>
          <w:szCs w:val="28"/>
          <w:u w:color="074080"/>
        </w:rPr>
        <w:t xml:space="preserve"> domestic</w:t>
      </w:r>
      <w:r w:rsidR="009C25F0" w:rsidRPr="000F5537">
        <w:rPr>
          <w:rFonts w:ascii="Baskerville" w:hAnsi="Baskerville" w:cs="Baskerville"/>
          <w:color w:val="074080"/>
          <w:kern w:val="1"/>
          <w:sz w:val="28"/>
          <w:szCs w:val="28"/>
          <w:u w:color="074080"/>
        </w:rPr>
        <w:t xml:space="preserve">. </w:t>
      </w: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see that average raring of 6 and above has a small increase with </w:t>
      </w:r>
      <w:r w:rsidR="000F5537">
        <w:rPr>
          <w:rFonts w:ascii="Baskerville" w:hAnsi="Baskerville" w:cs="Baskerville"/>
          <w:color w:val="074080"/>
          <w:kern w:val="1"/>
          <w:sz w:val="28"/>
          <w:szCs w:val="28"/>
          <w:u w:color="074080"/>
        </w:rPr>
        <w:t xml:space="preserve">gross </w:t>
      </w:r>
      <w:r w:rsidR="009C25F0" w:rsidRPr="000F5537">
        <w:rPr>
          <w:rFonts w:ascii="Baskerville" w:hAnsi="Baskerville" w:cs="Baskerville"/>
          <w:color w:val="074080"/>
          <w:kern w:val="1"/>
          <w:sz w:val="28"/>
          <w:szCs w:val="28"/>
          <w:u w:color="074080"/>
        </w:rPr>
        <w:t xml:space="preserve">domestic. </w:t>
      </w:r>
    </w:p>
    <w:p w14:paraId="0CD128AD"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757401A9"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7E70AB80"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43703820" w14:textId="77777777" w:rsidR="009C25F0" w:rsidRPr="000F5537" w:rsidRDefault="009C25F0" w:rsidP="000F5537">
      <w:pPr>
        <w:autoSpaceDE w:val="0"/>
        <w:autoSpaceDN w:val="0"/>
        <w:adjustRightInd w:val="0"/>
        <w:rPr>
          <w:rFonts w:ascii="Baskerville" w:hAnsi="Baskerville" w:cs="Baskerville"/>
          <w:color w:val="074080"/>
          <w:kern w:val="1"/>
          <w:sz w:val="32"/>
          <w:szCs w:val="32"/>
          <w:u w:val="single" w:color="074080"/>
        </w:rPr>
      </w:pPr>
      <w:r w:rsidRPr="000F5537">
        <w:rPr>
          <w:rFonts w:ascii="Baskerville" w:hAnsi="Baskerville" w:cs="Baskerville"/>
          <w:color w:val="074080"/>
          <w:kern w:val="1"/>
          <w:sz w:val="32"/>
          <w:szCs w:val="32"/>
          <w:u w:val="single" w:color="074080"/>
        </w:rPr>
        <w:t>What Genres do best at the box office?</w:t>
      </w:r>
    </w:p>
    <w:p w14:paraId="4325E962"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20773290" w14:textId="3E12B003"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r w:rsidRPr="000F5537">
        <w:rPr>
          <w:rFonts w:ascii="Baskerville" w:hAnsi="Baskerville" w:cs="Baskerville"/>
          <w:color w:val="074080"/>
          <w:kern w:val="1"/>
          <w:sz w:val="28"/>
          <w:szCs w:val="28"/>
          <w:u w:color="074080"/>
        </w:rPr>
        <w:t xml:space="preserve">The genres column has data combined with different types of genres.  </w:t>
      </w:r>
      <w:r w:rsidR="003F35BA">
        <w:rPr>
          <w:rFonts w:ascii="Baskerville" w:hAnsi="Baskerville" w:cs="Baskerville"/>
          <w:color w:val="074080"/>
          <w:kern w:val="1"/>
          <w:sz w:val="28"/>
          <w:szCs w:val="28"/>
          <w:u w:color="074080"/>
        </w:rPr>
        <w:t>I</w:t>
      </w:r>
      <w:r w:rsidRPr="000F5537">
        <w:rPr>
          <w:rFonts w:ascii="Baskerville" w:hAnsi="Baskerville" w:cs="Baskerville"/>
          <w:color w:val="074080"/>
          <w:kern w:val="1"/>
          <w:sz w:val="28"/>
          <w:szCs w:val="28"/>
          <w:u w:color="074080"/>
        </w:rPr>
        <w:t xml:space="preserve"> would need to separate them into each individual row to allow each genre to be considered separately. </w:t>
      </w:r>
    </w:p>
    <w:p w14:paraId="17DB8F9D"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5D213095" w14:textId="40C9A98E" w:rsidR="009C25F0" w:rsidRPr="000F5537"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first create a list of the genres in each entry by using lamb function. The </w:t>
      </w:r>
      <w:proofErr w:type="spellStart"/>
      <w:r w:rsidR="009C25F0" w:rsidRPr="000F5537">
        <w:rPr>
          <w:rFonts w:ascii="Baskerville" w:hAnsi="Baskerville" w:cs="Baskerville"/>
          <w:color w:val="074080"/>
          <w:kern w:val="1"/>
          <w:sz w:val="28"/>
          <w:szCs w:val="28"/>
          <w:u w:color="074080"/>
        </w:rPr>
        <w:t>lamba</w:t>
      </w:r>
      <w:proofErr w:type="spellEnd"/>
      <w:r w:rsidR="009C25F0" w:rsidRPr="000F5537">
        <w:rPr>
          <w:rFonts w:ascii="Baskerville" w:hAnsi="Baskerville" w:cs="Baskerville"/>
          <w:color w:val="074080"/>
          <w:kern w:val="1"/>
          <w:sz w:val="28"/>
          <w:szCs w:val="28"/>
          <w:u w:color="074080"/>
        </w:rPr>
        <w:t xml:space="preserve"> function loops through each row. </w:t>
      </w:r>
    </w:p>
    <w:p w14:paraId="207EF540"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41934F79" w14:textId="7AA99592" w:rsidR="009C25F0" w:rsidRPr="000F5537"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use the </w:t>
      </w:r>
      <w:proofErr w:type="gramStart"/>
      <w:r w:rsidR="009C25F0" w:rsidRPr="000F5537">
        <w:rPr>
          <w:rFonts w:ascii="Baskerville" w:hAnsi="Baskerville" w:cs="Baskerville"/>
          <w:color w:val="074080"/>
          <w:kern w:val="1"/>
          <w:sz w:val="28"/>
          <w:szCs w:val="28"/>
          <w:u w:color="074080"/>
        </w:rPr>
        <w:t>explode(</w:t>
      </w:r>
      <w:proofErr w:type="gramEnd"/>
      <w:r w:rsidR="009C25F0" w:rsidRPr="000F5537">
        <w:rPr>
          <w:rFonts w:ascii="Baskerville" w:hAnsi="Baskerville" w:cs="Baskerville"/>
          <w:color w:val="074080"/>
          <w:kern w:val="1"/>
          <w:sz w:val="28"/>
          <w:szCs w:val="28"/>
          <w:u w:color="074080"/>
        </w:rPr>
        <w:t xml:space="preserve">) method to move each individual genre into a different row. </w:t>
      </w: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check the count for each genre.</w:t>
      </w:r>
    </w:p>
    <w:p w14:paraId="4B5CA9C7"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3CEA0272" w14:textId="4EBF73C2" w:rsidR="009C25F0" w:rsidRPr="000F5537"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took top 20 % domestic gross performing movies out of 13,376 and check what genre appeared the most.</w:t>
      </w:r>
    </w:p>
    <w:p w14:paraId="7CB707FF"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14BAB99A" w14:textId="29A2B279" w:rsidR="009C25F0" w:rsidRPr="000F5537"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examine to see which genre appears in the top domestic gross and the top production budget.</w:t>
      </w:r>
    </w:p>
    <w:p w14:paraId="5A6EF514"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6DBCD994"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r w:rsidRPr="000F5537">
        <w:rPr>
          <w:rFonts w:ascii="Baskerville" w:hAnsi="Baskerville" w:cs="Baskerville"/>
          <w:color w:val="074080"/>
          <w:kern w:val="1"/>
          <w:sz w:val="28"/>
          <w:szCs w:val="28"/>
          <w:u w:color="074080"/>
        </w:rPr>
        <w:t xml:space="preserve"> </w:t>
      </w:r>
    </w:p>
    <w:p w14:paraId="00F3F064"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2959D5EA" w14:textId="77777777" w:rsidR="009C25F0" w:rsidRPr="000F5537" w:rsidRDefault="009C25F0" w:rsidP="000F5537">
      <w:pPr>
        <w:autoSpaceDE w:val="0"/>
        <w:autoSpaceDN w:val="0"/>
        <w:adjustRightInd w:val="0"/>
        <w:rPr>
          <w:rFonts w:ascii="Baskerville" w:hAnsi="Baskerville" w:cs="Baskerville"/>
          <w:color w:val="074080"/>
          <w:kern w:val="1"/>
          <w:sz w:val="32"/>
          <w:szCs w:val="32"/>
          <w:u w:val="single" w:color="074080"/>
        </w:rPr>
      </w:pPr>
      <w:r w:rsidRPr="000F5537">
        <w:rPr>
          <w:rFonts w:ascii="Baskerville" w:hAnsi="Baskerville" w:cs="Baskerville"/>
          <w:color w:val="074080"/>
          <w:kern w:val="1"/>
          <w:sz w:val="32"/>
          <w:szCs w:val="32"/>
          <w:u w:val="single" w:color="074080"/>
        </w:rPr>
        <w:t>Who should be part of Microsoft movie production?</w:t>
      </w:r>
    </w:p>
    <w:p w14:paraId="4C03CD8D"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48F16C1E" w14:textId="2860D11B" w:rsidR="009C25F0" w:rsidRPr="000F5537"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examine closely the cast and crew </w:t>
      </w:r>
      <w:r w:rsidR="000F5537">
        <w:rPr>
          <w:rFonts w:ascii="Baskerville" w:hAnsi="Baskerville" w:cs="Baskerville"/>
          <w:color w:val="074080"/>
          <w:kern w:val="1"/>
          <w:sz w:val="28"/>
          <w:szCs w:val="28"/>
          <w:u w:color="074080"/>
        </w:rPr>
        <w:t>to determine w</w:t>
      </w:r>
      <w:r w:rsidR="009C25F0" w:rsidRPr="000F5537">
        <w:rPr>
          <w:rFonts w:ascii="Baskerville" w:hAnsi="Baskerville" w:cs="Baskerville"/>
          <w:color w:val="074080"/>
          <w:kern w:val="1"/>
          <w:sz w:val="28"/>
          <w:szCs w:val="28"/>
          <w:u w:color="074080"/>
        </w:rPr>
        <w:t xml:space="preserve">hose names appear the most in the top 20 % gross movies.  </w:t>
      </w:r>
    </w:p>
    <w:p w14:paraId="70CDA931"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1CE0A507"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12BEDD62"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3F3FB405"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09E9FF3C" w14:textId="77777777" w:rsidR="009C25F0" w:rsidRPr="000F5537" w:rsidRDefault="009C25F0" w:rsidP="000F5537">
      <w:pPr>
        <w:autoSpaceDE w:val="0"/>
        <w:autoSpaceDN w:val="0"/>
        <w:adjustRightInd w:val="0"/>
        <w:rPr>
          <w:rFonts w:ascii="Baskerville" w:hAnsi="Baskerville" w:cs="Baskerville"/>
          <w:color w:val="074080"/>
          <w:kern w:val="1"/>
          <w:sz w:val="32"/>
          <w:szCs w:val="32"/>
          <w:u w:val="single" w:color="074080"/>
        </w:rPr>
      </w:pPr>
      <w:r w:rsidRPr="000F5537">
        <w:rPr>
          <w:rFonts w:ascii="Baskerville" w:hAnsi="Baskerville" w:cs="Baskerville"/>
          <w:color w:val="074080"/>
          <w:kern w:val="1"/>
          <w:sz w:val="32"/>
          <w:szCs w:val="32"/>
          <w:u w:val="single" w:color="074080"/>
        </w:rPr>
        <w:t xml:space="preserve">What is the ultimate length of the </w:t>
      </w:r>
      <w:proofErr w:type="gramStart"/>
      <w:r w:rsidRPr="000F5537">
        <w:rPr>
          <w:rFonts w:ascii="Baskerville" w:hAnsi="Baskerville" w:cs="Baskerville"/>
          <w:color w:val="074080"/>
          <w:kern w:val="1"/>
          <w:sz w:val="32"/>
          <w:szCs w:val="32"/>
          <w:u w:val="single" w:color="074080"/>
        </w:rPr>
        <w:t>movie.</w:t>
      </w:r>
      <w:proofErr w:type="gramEnd"/>
      <w:r w:rsidRPr="000F5537">
        <w:rPr>
          <w:rFonts w:ascii="Baskerville" w:hAnsi="Baskerville" w:cs="Baskerville"/>
          <w:color w:val="074080"/>
          <w:kern w:val="1"/>
          <w:sz w:val="32"/>
          <w:szCs w:val="32"/>
          <w:u w:val="single" w:color="074080"/>
        </w:rPr>
        <w:t xml:space="preserve"> </w:t>
      </w:r>
    </w:p>
    <w:p w14:paraId="70F144FC"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72F06D7B" w14:textId="0CCC3C2F"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r w:rsidRPr="000F5537">
        <w:rPr>
          <w:rFonts w:ascii="Baskerville" w:hAnsi="Baskerville" w:cs="Baskerville"/>
          <w:color w:val="074080"/>
          <w:kern w:val="1"/>
          <w:sz w:val="28"/>
          <w:szCs w:val="28"/>
          <w:u w:color="074080"/>
        </w:rPr>
        <w:t xml:space="preserve"> </w:t>
      </w:r>
      <w:r w:rsidR="003F35BA">
        <w:rPr>
          <w:rFonts w:ascii="Baskerville" w:hAnsi="Baskerville" w:cs="Baskerville"/>
          <w:color w:val="074080"/>
          <w:kern w:val="1"/>
          <w:sz w:val="28"/>
          <w:szCs w:val="28"/>
          <w:u w:color="074080"/>
        </w:rPr>
        <w:t>I</w:t>
      </w:r>
      <w:r w:rsidRPr="000F5537">
        <w:rPr>
          <w:rFonts w:ascii="Baskerville" w:hAnsi="Baskerville" w:cs="Baskerville"/>
          <w:color w:val="074080"/>
          <w:kern w:val="1"/>
          <w:sz w:val="28"/>
          <w:szCs w:val="28"/>
          <w:u w:color="074080"/>
        </w:rPr>
        <w:t xml:space="preserve"> plotted a line</w:t>
      </w:r>
      <w:r w:rsidR="000F5537">
        <w:rPr>
          <w:rFonts w:ascii="Baskerville" w:hAnsi="Baskerville" w:cs="Baskerville"/>
          <w:color w:val="074080"/>
          <w:kern w:val="1"/>
          <w:sz w:val="28"/>
          <w:szCs w:val="28"/>
          <w:u w:color="074080"/>
        </w:rPr>
        <w:t xml:space="preserve"> </w:t>
      </w:r>
      <w:r w:rsidRPr="000F5537">
        <w:rPr>
          <w:rFonts w:ascii="Baskerville" w:hAnsi="Baskerville" w:cs="Baskerville"/>
          <w:color w:val="074080"/>
          <w:kern w:val="1"/>
          <w:sz w:val="28"/>
          <w:szCs w:val="28"/>
          <w:u w:color="074080"/>
        </w:rPr>
        <w:t xml:space="preserve">plot. </w:t>
      </w:r>
    </w:p>
    <w:p w14:paraId="0CA5044B"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31A2676C"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3E665A39"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77A01B30" w14:textId="76A5065A"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r w:rsidRPr="000F5537">
        <w:rPr>
          <w:rFonts w:ascii="Baskerville" w:hAnsi="Baskerville" w:cs="Baskerville"/>
          <w:color w:val="074080"/>
          <w:kern w:val="1"/>
          <w:sz w:val="28"/>
          <w:szCs w:val="28"/>
          <w:u w:color="074080"/>
        </w:rPr>
        <w:t>There was no particular trend</w:t>
      </w:r>
      <w:r w:rsidR="000F5537">
        <w:rPr>
          <w:rFonts w:ascii="Baskerville" w:hAnsi="Baskerville" w:cs="Baskerville"/>
          <w:color w:val="074080"/>
          <w:kern w:val="1"/>
          <w:sz w:val="28"/>
          <w:szCs w:val="28"/>
          <w:u w:color="074080"/>
        </w:rPr>
        <w:t>.</w:t>
      </w:r>
      <w:r w:rsidRPr="000F5537">
        <w:rPr>
          <w:rFonts w:ascii="Baskerville" w:hAnsi="Baskerville" w:cs="Baskerville"/>
          <w:color w:val="074080"/>
          <w:kern w:val="1"/>
          <w:sz w:val="28"/>
          <w:szCs w:val="28"/>
          <w:u w:color="074080"/>
        </w:rPr>
        <w:t xml:space="preserve"> </w:t>
      </w:r>
      <w:r w:rsidR="000F5537">
        <w:rPr>
          <w:rFonts w:ascii="Baskerville" w:hAnsi="Baskerville" w:cs="Baskerville"/>
          <w:color w:val="074080"/>
          <w:kern w:val="1"/>
          <w:sz w:val="28"/>
          <w:szCs w:val="28"/>
          <w:u w:color="074080"/>
        </w:rPr>
        <w:t>B</w:t>
      </w:r>
      <w:r w:rsidRPr="000F5537">
        <w:rPr>
          <w:rFonts w:ascii="Baskerville" w:hAnsi="Baskerville" w:cs="Baskerville"/>
          <w:color w:val="074080"/>
          <w:kern w:val="1"/>
          <w:sz w:val="28"/>
          <w:szCs w:val="28"/>
          <w:u w:color="074080"/>
        </w:rPr>
        <w:t>eside a few spikes/outliers</w:t>
      </w:r>
      <w:r w:rsidR="000F5537">
        <w:rPr>
          <w:rFonts w:ascii="Baskerville" w:hAnsi="Baskerville" w:cs="Baskerville"/>
          <w:color w:val="074080"/>
          <w:kern w:val="1"/>
          <w:sz w:val="28"/>
          <w:szCs w:val="28"/>
          <w:u w:color="074080"/>
        </w:rPr>
        <w:t>,</w:t>
      </w:r>
      <w:r w:rsidRPr="000F5537">
        <w:rPr>
          <w:rFonts w:ascii="Baskerville" w:hAnsi="Baskerville" w:cs="Baskerville"/>
          <w:color w:val="074080"/>
          <w:kern w:val="1"/>
          <w:sz w:val="28"/>
          <w:szCs w:val="28"/>
          <w:u w:color="074080"/>
        </w:rPr>
        <w:t xml:space="preserve"> movies with</w:t>
      </w:r>
      <w:r w:rsidR="000F5537">
        <w:rPr>
          <w:rFonts w:ascii="Baskerville" w:hAnsi="Baskerville" w:cs="Baskerville"/>
          <w:color w:val="074080"/>
          <w:kern w:val="1"/>
          <w:sz w:val="28"/>
          <w:szCs w:val="28"/>
          <w:u w:color="074080"/>
        </w:rPr>
        <w:t>in</w:t>
      </w:r>
      <w:r w:rsidRPr="000F5537">
        <w:rPr>
          <w:rFonts w:ascii="Baskerville" w:hAnsi="Baskerville" w:cs="Baskerville"/>
          <w:color w:val="074080"/>
          <w:kern w:val="1"/>
          <w:sz w:val="28"/>
          <w:szCs w:val="28"/>
          <w:u w:color="074080"/>
        </w:rPr>
        <w:t xml:space="preserve"> </w:t>
      </w:r>
      <w:r w:rsidR="000F5537">
        <w:rPr>
          <w:rFonts w:ascii="Baskerville" w:hAnsi="Baskerville" w:cs="Baskerville"/>
          <w:color w:val="074080"/>
          <w:kern w:val="1"/>
          <w:sz w:val="28"/>
          <w:szCs w:val="28"/>
          <w:u w:color="074080"/>
        </w:rPr>
        <w:t>9</w:t>
      </w:r>
      <w:r w:rsidRPr="000F5537">
        <w:rPr>
          <w:rFonts w:ascii="Baskerville" w:hAnsi="Baskerville" w:cs="Baskerville"/>
          <w:color w:val="074080"/>
          <w:kern w:val="1"/>
          <w:sz w:val="28"/>
          <w:szCs w:val="28"/>
          <w:u w:color="074080"/>
        </w:rPr>
        <w:t>0 min to 2 hours stayed close to $100</w:t>
      </w:r>
      <w:r w:rsidR="000F5537">
        <w:rPr>
          <w:rFonts w:ascii="Baskerville" w:hAnsi="Baskerville" w:cs="Baskerville"/>
          <w:color w:val="074080"/>
          <w:kern w:val="1"/>
          <w:sz w:val="28"/>
          <w:szCs w:val="28"/>
          <w:u w:color="074080"/>
        </w:rPr>
        <w:t xml:space="preserve"> million</w:t>
      </w:r>
      <w:r w:rsidRPr="000F5537">
        <w:rPr>
          <w:rFonts w:ascii="Baskerville" w:hAnsi="Baskerville" w:cs="Baskerville"/>
          <w:color w:val="074080"/>
          <w:kern w:val="1"/>
          <w:sz w:val="28"/>
          <w:szCs w:val="28"/>
          <w:u w:color="074080"/>
        </w:rPr>
        <w:t xml:space="preserve"> gross</w:t>
      </w:r>
      <w:r w:rsidR="000F5537">
        <w:rPr>
          <w:rFonts w:ascii="Baskerville" w:hAnsi="Baskerville" w:cs="Baskerville"/>
          <w:color w:val="074080"/>
          <w:kern w:val="1"/>
          <w:sz w:val="28"/>
          <w:szCs w:val="28"/>
          <w:u w:color="074080"/>
        </w:rPr>
        <w:t xml:space="preserve"> </w:t>
      </w:r>
      <w:r w:rsidR="000F5537" w:rsidRPr="000F5537">
        <w:rPr>
          <w:rFonts w:ascii="Baskerville" w:hAnsi="Baskerville" w:cs="Baskerville"/>
          <w:color w:val="074080"/>
          <w:kern w:val="1"/>
          <w:sz w:val="28"/>
          <w:szCs w:val="28"/>
          <w:u w:color="074080"/>
        </w:rPr>
        <w:t>domestic</w:t>
      </w:r>
      <w:r w:rsidRPr="000F5537">
        <w:rPr>
          <w:rFonts w:ascii="Baskerville" w:hAnsi="Baskerville" w:cs="Baskerville"/>
          <w:color w:val="074080"/>
          <w:kern w:val="1"/>
          <w:sz w:val="28"/>
          <w:szCs w:val="28"/>
          <w:u w:color="074080"/>
        </w:rPr>
        <w:t xml:space="preserve">. </w:t>
      </w:r>
      <w:r w:rsidR="003F35BA">
        <w:rPr>
          <w:rFonts w:ascii="Baskerville" w:hAnsi="Baskerville" w:cs="Baskerville"/>
          <w:color w:val="074080"/>
          <w:kern w:val="1"/>
          <w:sz w:val="28"/>
          <w:szCs w:val="28"/>
          <w:u w:color="074080"/>
        </w:rPr>
        <w:t>I</w:t>
      </w:r>
      <w:r w:rsidRPr="000F5537">
        <w:rPr>
          <w:rFonts w:ascii="Baskerville" w:hAnsi="Baskerville" w:cs="Baskerville"/>
          <w:color w:val="074080"/>
          <w:kern w:val="1"/>
          <w:sz w:val="28"/>
          <w:szCs w:val="28"/>
          <w:u w:color="074080"/>
        </w:rPr>
        <w:t xml:space="preserve"> saw an increase from two hours to three house the domestic gross hovered across $350 </w:t>
      </w:r>
      <w:r w:rsidR="000F5537">
        <w:rPr>
          <w:rFonts w:ascii="Baskerville" w:hAnsi="Baskerville" w:cs="Baskerville"/>
          <w:color w:val="074080"/>
          <w:kern w:val="1"/>
          <w:sz w:val="28"/>
          <w:szCs w:val="28"/>
          <w:u w:color="074080"/>
        </w:rPr>
        <w:t>million</w:t>
      </w:r>
      <w:r w:rsidRPr="000F5537">
        <w:rPr>
          <w:rFonts w:ascii="Baskerville" w:hAnsi="Baskerville" w:cs="Baskerville"/>
          <w:color w:val="074080"/>
          <w:kern w:val="1"/>
          <w:sz w:val="28"/>
          <w:szCs w:val="28"/>
          <w:u w:color="074080"/>
        </w:rPr>
        <w:t xml:space="preserve"> gross</w:t>
      </w:r>
      <w:r w:rsidR="000F5537">
        <w:rPr>
          <w:rFonts w:ascii="Baskerville" w:hAnsi="Baskerville" w:cs="Baskerville"/>
          <w:color w:val="074080"/>
          <w:kern w:val="1"/>
          <w:sz w:val="28"/>
          <w:szCs w:val="28"/>
          <w:u w:color="074080"/>
        </w:rPr>
        <w:t xml:space="preserve"> domestic</w:t>
      </w:r>
      <w:r w:rsidRPr="000F5537">
        <w:rPr>
          <w:rFonts w:ascii="Baskerville" w:hAnsi="Baskerville" w:cs="Baskerville"/>
          <w:color w:val="074080"/>
          <w:kern w:val="1"/>
          <w:sz w:val="28"/>
          <w:szCs w:val="28"/>
          <w:u w:color="074080"/>
        </w:rPr>
        <w:t xml:space="preserve">. </w:t>
      </w:r>
    </w:p>
    <w:p w14:paraId="54400283"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36AD4205" w14:textId="5647CD21" w:rsidR="009C25F0" w:rsidRPr="000F5537"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focus then on the top 20% gross </w:t>
      </w:r>
      <w:r w:rsidR="000F5537">
        <w:rPr>
          <w:rFonts w:ascii="Baskerville" w:hAnsi="Baskerville" w:cs="Baskerville"/>
          <w:color w:val="074080"/>
          <w:kern w:val="1"/>
          <w:sz w:val="28"/>
          <w:szCs w:val="28"/>
          <w:u w:color="074080"/>
        </w:rPr>
        <w:t xml:space="preserve">domestic </w:t>
      </w:r>
      <w:r w:rsidR="009C25F0" w:rsidRPr="000F5537">
        <w:rPr>
          <w:rFonts w:ascii="Baskerville" w:hAnsi="Baskerville" w:cs="Baskerville"/>
          <w:color w:val="074080"/>
          <w:kern w:val="1"/>
          <w:sz w:val="28"/>
          <w:szCs w:val="28"/>
          <w:u w:color="074080"/>
        </w:rPr>
        <w:t xml:space="preserve">and the data shows that </w:t>
      </w:r>
      <w:proofErr w:type="gramStart"/>
      <w:r w:rsidR="009C25F0" w:rsidRPr="000F5537">
        <w:rPr>
          <w:rFonts w:ascii="Baskerville" w:hAnsi="Baskerville" w:cs="Baskerville"/>
          <w:color w:val="074080"/>
          <w:kern w:val="1"/>
          <w:sz w:val="28"/>
          <w:szCs w:val="28"/>
          <w:u w:color="074080"/>
        </w:rPr>
        <w:t>the majority of</w:t>
      </w:r>
      <w:proofErr w:type="gramEnd"/>
      <w:r w:rsidR="009C25F0" w:rsidRPr="000F5537">
        <w:rPr>
          <w:rFonts w:ascii="Baskerville" w:hAnsi="Baskerville" w:cs="Baskerville"/>
          <w:color w:val="074080"/>
          <w:kern w:val="1"/>
          <w:sz w:val="28"/>
          <w:szCs w:val="28"/>
          <w:u w:color="074080"/>
        </w:rPr>
        <w:t xml:space="preserve"> the movies range from 90 mi to 150 min.</w:t>
      </w:r>
    </w:p>
    <w:p w14:paraId="2FCA78E8"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058D33E0" w14:textId="4ABA50F4" w:rsidR="009C25F0" w:rsidRPr="000F5537" w:rsidRDefault="003F35BA" w:rsidP="000F5537">
      <w:pPr>
        <w:autoSpaceDE w:val="0"/>
        <w:autoSpaceDN w:val="0"/>
        <w:adjustRightInd w:val="0"/>
        <w:rPr>
          <w:rFonts w:ascii="Baskerville" w:hAnsi="Baskerville" w:cs="Baskerville"/>
          <w:color w:val="074080"/>
          <w:kern w:val="1"/>
          <w:sz w:val="28"/>
          <w:szCs w:val="28"/>
          <w:u w:color="074080"/>
        </w:rPr>
      </w:pPr>
      <w:r>
        <w:rPr>
          <w:rFonts w:ascii="Baskerville" w:hAnsi="Baskerville" w:cs="Baskerville"/>
          <w:color w:val="074080"/>
          <w:kern w:val="1"/>
          <w:sz w:val="28"/>
          <w:szCs w:val="28"/>
          <w:u w:color="074080"/>
        </w:rPr>
        <w:t>I</w:t>
      </w:r>
      <w:r w:rsidR="009C25F0" w:rsidRPr="000F5537">
        <w:rPr>
          <w:rFonts w:ascii="Baskerville" w:hAnsi="Baskerville" w:cs="Baskerville"/>
          <w:color w:val="074080"/>
          <w:kern w:val="1"/>
          <w:sz w:val="28"/>
          <w:szCs w:val="28"/>
          <w:u w:color="074080"/>
        </w:rPr>
        <w:t xml:space="preserve"> show the below top performing studios. </w:t>
      </w:r>
    </w:p>
    <w:p w14:paraId="150BD8D1"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p>
    <w:p w14:paraId="0289857F" w14:textId="77777777" w:rsidR="009C25F0" w:rsidRPr="000F5537" w:rsidRDefault="009C25F0" w:rsidP="000F5537">
      <w:pPr>
        <w:autoSpaceDE w:val="0"/>
        <w:autoSpaceDN w:val="0"/>
        <w:adjustRightInd w:val="0"/>
        <w:rPr>
          <w:rFonts w:ascii="Baskerville" w:hAnsi="Baskerville" w:cs="Baskerville"/>
          <w:color w:val="074080"/>
          <w:kern w:val="1"/>
          <w:sz w:val="28"/>
          <w:szCs w:val="28"/>
          <w:u w:color="074080"/>
        </w:rPr>
      </w:pPr>
      <w:r w:rsidRPr="000F5537">
        <w:rPr>
          <w:rFonts w:ascii="Baskerville" w:hAnsi="Baskerville" w:cs="Baskerville"/>
          <w:color w:val="074080"/>
          <w:kern w:val="1"/>
          <w:sz w:val="28"/>
          <w:szCs w:val="28"/>
          <w:u w:color="074080"/>
        </w:rPr>
        <w:t>The top three performing studios are Walt Disney, Warner Brothers and Sony.</w:t>
      </w:r>
    </w:p>
    <w:p w14:paraId="70D31C1F" w14:textId="77777777" w:rsidR="009C25F0" w:rsidRDefault="009C25F0" w:rsidP="009C25F0">
      <w:pPr>
        <w:autoSpaceDE w:val="0"/>
        <w:autoSpaceDN w:val="0"/>
        <w:adjustRightInd w:val="0"/>
        <w:spacing w:line="280" w:lineRule="atLeast"/>
        <w:rPr>
          <w:rFonts w:ascii="Baskerville" w:hAnsi="Baskerville" w:cs="Baskerville"/>
          <w:i/>
          <w:iCs/>
          <w:color w:val="000000"/>
          <w:kern w:val="1"/>
          <w:sz w:val="28"/>
          <w:szCs w:val="28"/>
          <w:u w:color="074080"/>
        </w:rPr>
      </w:pPr>
    </w:p>
    <w:p w14:paraId="6DEAB9F0" w14:textId="77777777" w:rsidR="009C25F0" w:rsidRDefault="009C25F0" w:rsidP="009C25F0">
      <w:pPr>
        <w:autoSpaceDE w:val="0"/>
        <w:autoSpaceDN w:val="0"/>
        <w:adjustRightInd w:val="0"/>
        <w:spacing w:line="280" w:lineRule="atLeast"/>
        <w:rPr>
          <w:rFonts w:ascii="Baskerville" w:hAnsi="Baskerville" w:cs="Baskerville"/>
          <w:i/>
          <w:iCs/>
          <w:color w:val="000000"/>
          <w:kern w:val="1"/>
          <w:sz w:val="28"/>
          <w:szCs w:val="28"/>
          <w:u w:color="074080"/>
        </w:rPr>
      </w:pPr>
    </w:p>
    <w:p w14:paraId="60EC1383" w14:textId="77777777" w:rsidR="009C25F0" w:rsidRDefault="009C25F0" w:rsidP="009C25F0">
      <w:pPr>
        <w:autoSpaceDE w:val="0"/>
        <w:autoSpaceDN w:val="0"/>
        <w:adjustRightInd w:val="0"/>
        <w:spacing w:line="280" w:lineRule="atLeast"/>
        <w:rPr>
          <w:rFonts w:ascii="Baskerville" w:hAnsi="Baskerville" w:cs="Baskerville"/>
          <w:i/>
          <w:iCs/>
          <w:color w:val="000000"/>
          <w:kern w:val="1"/>
          <w:sz w:val="28"/>
          <w:szCs w:val="28"/>
          <w:u w:color="074080"/>
        </w:rPr>
      </w:pPr>
    </w:p>
    <w:p w14:paraId="5BB57502" w14:textId="77777777" w:rsidR="009C25F0" w:rsidRDefault="009C25F0" w:rsidP="009C25F0">
      <w:pPr>
        <w:autoSpaceDE w:val="0"/>
        <w:autoSpaceDN w:val="0"/>
        <w:adjustRightInd w:val="0"/>
        <w:spacing w:line="280" w:lineRule="atLeast"/>
        <w:rPr>
          <w:rFonts w:ascii="Baskerville" w:hAnsi="Baskerville" w:cs="Baskerville"/>
          <w:i/>
          <w:iCs/>
          <w:color w:val="000000"/>
          <w:kern w:val="1"/>
          <w:sz w:val="28"/>
          <w:szCs w:val="28"/>
          <w:u w:color="074080"/>
        </w:rPr>
      </w:pPr>
    </w:p>
    <w:p w14:paraId="5B56C78F" w14:textId="77777777" w:rsidR="009C25F0" w:rsidRDefault="009C25F0" w:rsidP="009C25F0">
      <w:pPr>
        <w:autoSpaceDE w:val="0"/>
        <w:autoSpaceDN w:val="0"/>
        <w:adjustRightInd w:val="0"/>
        <w:spacing w:line="280" w:lineRule="atLeast"/>
        <w:rPr>
          <w:rFonts w:ascii="Baskerville" w:hAnsi="Baskerville" w:cs="Baskerville"/>
          <w:i/>
          <w:iCs/>
          <w:color w:val="000000"/>
          <w:kern w:val="1"/>
          <w:sz w:val="28"/>
          <w:szCs w:val="28"/>
          <w:u w:color="074080"/>
        </w:rPr>
      </w:pPr>
    </w:p>
    <w:p w14:paraId="7F97B2CD" w14:textId="01A54521" w:rsidR="00BB6A2F" w:rsidRPr="009C25F0" w:rsidRDefault="00BB6A2F" w:rsidP="009C25F0">
      <w:pPr>
        <w:autoSpaceDE w:val="0"/>
        <w:autoSpaceDN w:val="0"/>
        <w:adjustRightInd w:val="0"/>
        <w:spacing w:line="360" w:lineRule="auto"/>
        <w:rPr>
          <w:rFonts w:ascii="Baskerville" w:hAnsi="Baskerville" w:cs="Baskerville"/>
          <w:color w:val="000000"/>
          <w:kern w:val="1"/>
          <w:u w:color="074080"/>
        </w:rPr>
      </w:pPr>
    </w:p>
    <w:sectPr w:rsidR="00BB6A2F" w:rsidRPr="009C25F0" w:rsidSect="00C123D6">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0" w:author="Mary Claire Brunelli" w:date="2022-06-13T19:36:00Z" w:initials="MCB">
    <w:p w14:paraId="6C46E9ED" w14:textId="3D9689E5" w:rsidR="006C471D" w:rsidRDefault="006C471D">
      <w:pPr>
        <w:pStyle w:val="CommentText"/>
      </w:pPr>
      <w:r>
        <w:rPr>
          <w:rStyle w:val="CommentReference"/>
        </w:rPr>
        <w:annotationRef/>
      </w:r>
      <w:r>
        <w:t>We need to be consistent with the use of “gross domestic” opr</w:t>
      </w:r>
    </w:p>
  </w:comment>
  <w:comment w:id="127" w:author="Mary Claire Brunelli" w:date="2022-06-13T19:29:00Z" w:initials="MCB">
    <w:p w14:paraId="297F9579" w14:textId="004FD73D" w:rsidR="00E40725" w:rsidRDefault="00E40725">
      <w:pPr>
        <w:pStyle w:val="CommentText"/>
      </w:pPr>
      <w:r>
        <w:rPr>
          <w:rStyle w:val="CommentReference"/>
        </w:rPr>
        <w:annotationRef/>
      </w:r>
      <w:r>
        <w:t>See spelling error in title of this graph</w:t>
      </w:r>
    </w:p>
  </w:comment>
  <w:comment w:id="165" w:author="Mary Claire Brunelli" w:date="2022-06-12T17:10:00Z" w:initials="MCB">
    <w:p w14:paraId="5DC3A50A" w14:textId="77777777" w:rsidR="002F55FB" w:rsidRDefault="002F55FB">
      <w:pPr>
        <w:pStyle w:val="CommentText"/>
      </w:pPr>
      <w:r>
        <w:rPr>
          <w:rStyle w:val="CommentReference"/>
        </w:rPr>
        <w:annotationRef/>
      </w:r>
      <w:r>
        <w:t>Is this because these genres are more costly to produce?</w:t>
      </w:r>
    </w:p>
    <w:p w14:paraId="4841915F" w14:textId="0AA5E8DE" w:rsidR="002F55FB" w:rsidRDefault="002F55FB">
      <w:pPr>
        <w:pStyle w:val="CommentText"/>
      </w:pPr>
      <w:r>
        <w:t>Do you have a separate graph for the average gross?</w:t>
      </w:r>
    </w:p>
  </w:comment>
  <w:comment w:id="195" w:author="Mary Claire Brunelli" w:date="2022-06-13T19:38:00Z" w:initials="MCB">
    <w:p w14:paraId="58B87FA0" w14:textId="383EE99C" w:rsidR="006C471D" w:rsidRDefault="006C471D">
      <w:pPr>
        <w:pStyle w:val="CommentText"/>
      </w:pPr>
      <w:r>
        <w:rPr>
          <w:rStyle w:val="CommentReference"/>
        </w:rPr>
        <w:annotationRef/>
      </w:r>
      <w:r>
        <w:t>I am guessing that the x-axis is showing MILLIONS of dollars. If so, please correct the units.</w:t>
      </w:r>
    </w:p>
  </w:comment>
  <w:comment w:id="196" w:author="Mary Claire Brunelli" w:date="2022-06-12T16:19:00Z" w:initials="MCB">
    <w:p w14:paraId="5C6E4B72" w14:textId="64351CEC" w:rsidR="006D16AF" w:rsidRDefault="006D16AF">
      <w:pPr>
        <w:pStyle w:val="CommentText"/>
      </w:pPr>
      <w:r>
        <w:rPr>
          <w:rStyle w:val="CommentReference"/>
        </w:rPr>
        <w:annotationRef/>
      </w:r>
      <w:r>
        <w:t>Wow – amazing how only 3 women made it to this list. I guess because Adventure movies are the most popular???</w:t>
      </w:r>
    </w:p>
  </w:comment>
  <w:comment w:id="227" w:author="Mary Claire Brunelli" w:date="2022-06-12T17:15:00Z" w:initials="MCB">
    <w:p w14:paraId="3DCA6773" w14:textId="673C6AD2" w:rsidR="002F55FB" w:rsidRDefault="002F55FB">
      <w:pPr>
        <w:pStyle w:val="CommentText"/>
      </w:pPr>
      <w:r>
        <w:rPr>
          <w:rStyle w:val="CommentReference"/>
        </w:rPr>
        <w:annotationRef/>
      </w:r>
      <w:r>
        <w:t>What does this mean?</w:t>
      </w:r>
    </w:p>
  </w:comment>
  <w:comment w:id="260" w:author="Mary Claire Brunelli" w:date="2022-06-13T19:39:00Z" w:initials="MCB">
    <w:p w14:paraId="6E709A8E" w14:textId="74A40F7C" w:rsidR="006C471D" w:rsidRDefault="006C471D">
      <w:pPr>
        <w:pStyle w:val="CommentText"/>
      </w:pPr>
      <w:r>
        <w:rPr>
          <w:rStyle w:val="CommentReference"/>
        </w:rPr>
        <w:annotationRef/>
      </w:r>
      <w:r>
        <w:t>Typo in title : “Performing”</w:t>
      </w:r>
    </w:p>
  </w:comment>
  <w:comment w:id="288" w:author="Mary Claire Brunelli" w:date="2022-06-13T19:49:00Z" w:initials="MCB">
    <w:p w14:paraId="7A85B8C0" w14:textId="061741C2" w:rsidR="000F5537" w:rsidRDefault="000F5537">
      <w:pPr>
        <w:pStyle w:val="CommentText"/>
      </w:pPr>
      <w:r>
        <w:rPr>
          <w:rStyle w:val="CommentReference"/>
        </w:rPr>
        <w:annotationRef/>
      </w:r>
      <w:r>
        <w:t>Should this be under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46E9ED" w15:done="0"/>
  <w15:commentEx w15:paraId="297F9579" w15:done="0"/>
  <w15:commentEx w15:paraId="4841915F" w15:done="0"/>
  <w15:commentEx w15:paraId="58B87FA0" w15:done="0"/>
  <w15:commentEx w15:paraId="5C6E4B72" w15:done="0"/>
  <w15:commentEx w15:paraId="3DCA6773" w15:done="0"/>
  <w15:commentEx w15:paraId="6E709A8E" w15:done="0"/>
  <w15:commentEx w15:paraId="7A85B8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21059" w16cex:dateUtc="2022-06-13T23:36:00Z"/>
  <w16cex:commentExtensible w16cex:durableId="26520E7F" w16cex:dateUtc="2022-06-13T23:29:00Z"/>
  <w16cex:commentExtensible w16cex:durableId="26509C73" w16cex:dateUtc="2022-06-12T21:10:00Z"/>
  <w16cex:commentExtensible w16cex:durableId="265210B8" w16cex:dateUtc="2022-06-13T23:38:00Z"/>
  <w16cex:commentExtensible w16cex:durableId="2650908A" w16cex:dateUtc="2022-06-12T20:19:00Z"/>
  <w16cex:commentExtensible w16cex:durableId="26509DCF" w16cex:dateUtc="2022-06-12T21:15:00Z"/>
  <w16cex:commentExtensible w16cex:durableId="26521106" w16cex:dateUtc="2022-06-13T23:39:00Z"/>
  <w16cex:commentExtensible w16cex:durableId="2652134F" w16cex:dateUtc="2022-06-13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46E9ED" w16cid:durableId="26521059"/>
  <w16cid:commentId w16cid:paraId="297F9579" w16cid:durableId="26520E7F"/>
  <w16cid:commentId w16cid:paraId="4841915F" w16cid:durableId="26509C73"/>
  <w16cid:commentId w16cid:paraId="58B87FA0" w16cid:durableId="265210B8"/>
  <w16cid:commentId w16cid:paraId="5C6E4B72" w16cid:durableId="2650908A"/>
  <w16cid:commentId w16cid:paraId="3DCA6773" w16cid:durableId="26509DCF"/>
  <w16cid:commentId w16cid:paraId="6E709A8E" w16cid:durableId="26521106"/>
  <w16cid:commentId w16cid:paraId="7A85B8C0" w16cid:durableId="265213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C985054"/>
    <w:lvl w:ilvl="0" w:tplc="07C2E694">
      <w:start w:val="1"/>
      <w:numFmt w:val="decimal"/>
      <w:lvlText w:val="%1."/>
      <w:lvlJc w:val="left"/>
      <w:pPr>
        <w:ind w:left="810" w:hanging="360"/>
      </w:pPr>
      <w:rPr>
        <w:b/>
        <w:bC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ED7D29"/>
    <w:multiLevelType w:val="hybridMultilevel"/>
    <w:tmpl w:val="85CA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75649"/>
    <w:multiLevelType w:val="hybridMultilevel"/>
    <w:tmpl w:val="8AF4416A"/>
    <w:lvl w:ilvl="0" w:tplc="4F3C05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47373">
    <w:abstractNumId w:val="0"/>
  </w:num>
  <w:num w:numId="2" w16cid:durableId="538057648">
    <w:abstractNumId w:val="1"/>
  </w:num>
  <w:num w:numId="3" w16cid:durableId="13391875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Claire Brunelli">
    <w15:presenceInfo w15:providerId="AD" w15:userId="S::mbrunelli@gradcenter.cuny.edu::eecc9bdc-0e26-46f7-978f-4cc24959cd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2F"/>
    <w:rsid w:val="00073CE0"/>
    <w:rsid w:val="00097268"/>
    <w:rsid w:val="000D420E"/>
    <w:rsid w:val="000F5537"/>
    <w:rsid w:val="000F75C2"/>
    <w:rsid w:val="00145647"/>
    <w:rsid w:val="001B42FB"/>
    <w:rsid w:val="001D66DB"/>
    <w:rsid w:val="00204162"/>
    <w:rsid w:val="002B0A10"/>
    <w:rsid w:val="002F55FB"/>
    <w:rsid w:val="003316EC"/>
    <w:rsid w:val="00371884"/>
    <w:rsid w:val="003E038A"/>
    <w:rsid w:val="003F35BA"/>
    <w:rsid w:val="0040244C"/>
    <w:rsid w:val="004A443F"/>
    <w:rsid w:val="005660CA"/>
    <w:rsid w:val="006C471D"/>
    <w:rsid w:val="006D16AF"/>
    <w:rsid w:val="00764F3E"/>
    <w:rsid w:val="007C43CC"/>
    <w:rsid w:val="007E2270"/>
    <w:rsid w:val="00800706"/>
    <w:rsid w:val="008207F5"/>
    <w:rsid w:val="0082119E"/>
    <w:rsid w:val="00863B88"/>
    <w:rsid w:val="00871B26"/>
    <w:rsid w:val="008B32B3"/>
    <w:rsid w:val="00911ACD"/>
    <w:rsid w:val="0095247C"/>
    <w:rsid w:val="00991F2D"/>
    <w:rsid w:val="00995F71"/>
    <w:rsid w:val="009B5431"/>
    <w:rsid w:val="009C25F0"/>
    <w:rsid w:val="00AD68A4"/>
    <w:rsid w:val="00B133DA"/>
    <w:rsid w:val="00B32472"/>
    <w:rsid w:val="00BB6A2F"/>
    <w:rsid w:val="00C54C1F"/>
    <w:rsid w:val="00C62B5A"/>
    <w:rsid w:val="00CB34E4"/>
    <w:rsid w:val="00CC56A9"/>
    <w:rsid w:val="00D9296B"/>
    <w:rsid w:val="00E269DE"/>
    <w:rsid w:val="00E40725"/>
    <w:rsid w:val="00EB35B6"/>
    <w:rsid w:val="00F66E36"/>
    <w:rsid w:val="00F7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B85138"/>
  <w15:chartTrackingRefBased/>
  <w15:docId w15:val="{A803440B-C53D-1E45-AC17-E42D5981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296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D16AF"/>
    <w:rPr>
      <w:sz w:val="16"/>
      <w:szCs w:val="16"/>
    </w:rPr>
  </w:style>
  <w:style w:type="paragraph" w:styleId="CommentText">
    <w:name w:val="annotation text"/>
    <w:basedOn w:val="Normal"/>
    <w:link w:val="CommentTextChar"/>
    <w:uiPriority w:val="99"/>
    <w:semiHidden/>
    <w:unhideWhenUsed/>
    <w:rsid w:val="006D16AF"/>
    <w:rPr>
      <w:sz w:val="20"/>
      <w:szCs w:val="20"/>
    </w:rPr>
  </w:style>
  <w:style w:type="character" w:customStyle="1" w:styleId="CommentTextChar">
    <w:name w:val="Comment Text Char"/>
    <w:basedOn w:val="DefaultParagraphFont"/>
    <w:link w:val="CommentText"/>
    <w:uiPriority w:val="99"/>
    <w:semiHidden/>
    <w:rsid w:val="006D16AF"/>
    <w:rPr>
      <w:sz w:val="20"/>
      <w:szCs w:val="20"/>
    </w:rPr>
  </w:style>
  <w:style w:type="paragraph" w:styleId="CommentSubject">
    <w:name w:val="annotation subject"/>
    <w:basedOn w:val="CommentText"/>
    <w:next w:val="CommentText"/>
    <w:link w:val="CommentSubjectChar"/>
    <w:uiPriority w:val="99"/>
    <w:semiHidden/>
    <w:unhideWhenUsed/>
    <w:rsid w:val="006D16AF"/>
    <w:rPr>
      <w:b/>
      <w:bCs/>
    </w:rPr>
  </w:style>
  <w:style w:type="character" w:customStyle="1" w:styleId="CommentSubjectChar">
    <w:name w:val="Comment Subject Char"/>
    <w:basedOn w:val="CommentTextChar"/>
    <w:link w:val="CommentSubject"/>
    <w:uiPriority w:val="99"/>
    <w:semiHidden/>
    <w:rsid w:val="006D16AF"/>
    <w:rPr>
      <w:b/>
      <w:bCs/>
      <w:sz w:val="20"/>
      <w:szCs w:val="20"/>
    </w:rPr>
  </w:style>
  <w:style w:type="paragraph" w:styleId="BalloonText">
    <w:name w:val="Balloon Text"/>
    <w:basedOn w:val="Normal"/>
    <w:link w:val="BalloonTextChar"/>
    <w:uiPriority w:val="99"/>
    <w:semiHidden/>
    <w:unhideWhenUsed/>
    <w:rsid w:val="006D16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16AF"/>
    <w:rPr>
      <w:rFonts w:ascii="Times New Roman" w:hAnsi="Times New Roman" w:cs="Times New Roman"/>
      <w:sz w:val="18"/>
      <w:szCs w:val="18"/>
    </w:rPr>
  </w:style>
  <w:style w:type="paragraph" w:styleId="ListParagraph">
    <w:name w:val="List Paragraph"/>
    <w:basedOn w:val="Normal"/>
    <w:uiPriority w:val="34"/>
    <w:qFormat/>
    <w:rsid w:val="003316EC"/>
    <w:pPr>
      <w:ind w:left="720"/>
      <w:contextualSpacing/>
    </w:pPr>
  </w:style>
  <w:style w:type="character" w:customStyle="1" w:styleId="Heading1Char">
    <w:name w:val="Heading 1 Char"/>
    <w:basedOn w:val="DefaultParagraphFont"/>
    <w:link w:val="Heading1"/>
    <w:uiPriority w:val="9"/>
    <w:rsid w:val="00D9296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71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E317B-AC66-264D-8A2E-ECDE35988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Edelson</dc:creator>
  <cp:keywords/>
  <dc:description/>
  <cp:lastModifiedBy>natalia Edelson</cp:lastModifiedBy>
  <cp:revision>4</cp:revision>
  <dcterms:created xsi:type="dcterms:W3CDTF">2022-06-14T14:43:00Z</dcterms:created>
  <dcterms:modified xsi:type="dcterms:W3CDTF">2022-06-14T17:33:00Z</dcterms:modified>
</cp:coreProperties>
</file>